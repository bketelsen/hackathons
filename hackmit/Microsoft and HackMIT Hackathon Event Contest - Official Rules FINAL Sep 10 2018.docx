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AC851" w14:textId="17C1874D" w:rsidR="00EA0833" w:rsidRDefault="006C79F0" w:rsidP="00EA0833">
      <w:pPr>
        <w:spacing w:after="200" w:line="276" w:lineRule="auto"/>
        <w:jc w:val="center"/>
        <w:rPr>
          <w:rFonts w:asciiTheme="minorHAnsi" w:hAnsiTheme="minorHAnsi"/>
          <w:b/>
          <w:sz w:val="22"/>
          <w:szCs w:val="22"/>
        </w:rPr>
      </w:pPr>
      <w:r w:rsidRPr="006555E5">
        <w:rPr>
          <w:rFonts w:asciiTheme="minorHAnsi" w:hAnsiTheme="minorHAnsi"/>
          <w:b/>
          <w:sz w:val="22"/>
          <w:szCs w:val="22"/>
          <w:highlight w:val="yellow"/>
        </w:rPr>
        <w:t>MI</w:t>
      </w:r>
      <w:r w:rsidR="00D61FEF" w:rsidRPr="006555E5">
        <w:rPr>
          <w:rFonts w:asciiTheme="minorHAnsi" w:hAnsiTheme="minorHAnsi"/>
          <w:b/>
          <w:sz w:val="22"/>
          <w:szCs w:val="22"/>
          <w:highlight w:val="yellow"/>
        </w:rPr>
        <w:t xml:space="preserve">CROSOFT </w:t>
      </w:r>
      <w:r w:rsidR="00C70208" w:rsidRPr="006555E5">
        <w:rPr>
          <w:rFonts w:asciiTheme="minorHAnsi" w:hAnsiTheme="minorHAnsi"/>
          <w:b/>
          <w:sz w:val="22"/>
          <w:szCs w:val="22"/>
          <w:highlight w:val="yellow"/>
        </w:rPr>
        <w:t>AND HACKMIT STUDENT HACKATHON</w:t>
      </w:r>
      <w:r w:rsidR="00D61FEF" w:rsidRPr="006C79F0">
        <w:rPr>
          <w:rFonts w:asciiTheme="minorHAnsi" w:hAnsiTheme="minorHAnsi"/>
          <w:b/>
          <w:sz w:val="22"/>
          <w:szCs w:val="22"/>
        </w:rPr>
        <w:t xml:space="preserve"> EVENT </w:t>
      </w:r>
      <w:r w:rsidR="007831AA">
        <w:rPr>
          <w:rFonts w:asciiTheme="minorHAnsi" w:hAnsiTheme="minorHAnsi"/>
          <w:b/>
          <w:sz w:val="22"/>
          <w:szCs w:val="22"/>
        </w:rPr>
        <w:t>CONTEST</w:t>
      </w:r>
    </w:p>
    <w:p w14:paraId="5F2791C3" w14:textId="61C00633" w:rsidR="00A82B11" w:rsidRPr="006C79F0" w:rsidRDefault="00D61FEF" w:rsidP="00EA0833">
      <w:pPr>
        <w:spacing w:after="200" w:line="276" w:lineRule="auto"/>
        <w:jc w:val="center"/>
        <w:rPr>
          <w:rFonts w:asciiTheme="minorHAnsi" w:hAnsiTheme="minorHAnsi"/>
          <w:b/>
          <w:sz w:val="22"/>
          <w:szCs w:val="22"/>
        </w:rPr>
      </w:pPr>
      <w:r w:rsidRPr="006C79F0">
        <w:rPr>
          <w:rFonts w:asciiTheme="minorHAnsi" w:hAnsiTheme="minorHAnsi"/>
          <w:b/>
          <w:sz w:val="22"/>
          <w:szCs w:val="22"/>
        </w:rPr>
        <w:t>OFFICIAL RULES</w:t>
      </w:r>
    </w:p>
    <w:p w14:paraId="07B0EFD5"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SPONSOR</w:t>
      </w:r>
    </w:p>
    <w:p w14:paraId="29ED6AE3" w14:textId="77777777" w:rsidR="00EA0833" w:rsidRPr="0003391E" w:rsidRDefault="00EA0833" w:rsidP="00EA0833">
      <w:pPr>
        <w:pStyle w:val="ListParagraph"/>
        <w:rPr>
          <w:rFonts w:asciiTheme="minorHAnsi" w:hAnsiTheme="minorHAnsi" w:cs="Arial"/>
          <w:b/>
          <w:bCs/>
          <w:sz w:val="10"/>
          <w:szCs w:val="10"/>
        </w:rPr>
      </w:pPr>
    </w:p>
    <w:p w14:paraId="142A5C43" w14:textId="2D962122" w:rsidR="00EA0833" w:rsidRPr="0003391E" w:rsidRDefault="00EA0833" w:rsidP="00EA0833">
      <w:pPr>
        <w:ind w:left="720"/>
        <w:rPr>
          <w:rFonts w:asciiTheme="minorHAnsi" w:hAnsiTheme="minorHAnsi" w:cs="Arial"/>
          <w:bCs/>
          <w:sz w:val="22"/>
          <w:szCs w:val="22"/>
        </w:rPr>
      </w:pPr>
      <w:r w:rsidRPr="0003391E">
        <w:rPr>
          <w:rFonts w:asciiTheme="minorHAnsi" w:hAnsiTheme="minorHAnsi" w:cs="Arial"/>
          <w:bCs/>
          <w:sz w:val="22"/>
          <w:szCs w:val="22"/>
        </w:rPr>
        <w:t xml:space="preserve">These Official Rules (“Rules”) govern the operation of the </w:t>
      </w:r>
      <w:r w:rsidRPr="006555E5">
        <w:rPr>
          <w:rFonts w:asciiTheme="minorHAnsi" w:hAnsiTheme="minorHAnsi" w:cs="Arial"/>
          <w:bCs/>
          <w:sz w:val="22"/>
          <w:szCs w:val="22"/>
          <w:highlight w:val="yellow"/>
        </w:rPr>
        <w:t xml:space="preserve">Microsoft </w:t>
      </w:r>
      <w:r w:rsidR="00C70208" w:rsidRPr="006555E5">
        <w:rPr>
          <w:rFonts w:asciiTheme="minorHAnsi" w:hAnsiTheme="minorHAnsi" w:cs="Arial"/>
          <w:bCs/>
          <w:sz w:val="22"/>
          <w:szCs w:val="22"/>
          <w:highlight w:val="yellow"/>
        </w:rPr>
        <w:t xml:space="preserve">and </w:t>
      </w:r>
      <w:proofErr w:type="spellStart"/>
      <w:r w:rsidR="00C70208" w:rsidRPr="006555E5">
        <w:rPr>
          <w:rFonts w:asciiTheme="minorHAnsi" w:hAnsiTheme="minorHAnsi" w:cs="Arial"/>
          <w:bCs/>
          <w:sz w:val="22"/>
          <w:szCs w:val="22"/>
          <w:highlight w:val="yellow"/>
        </w:rPr>
        <w:t>HackMIT</w:t>
      </w:r>
      <w:proofErr w:type="spellEnd"/>
      <w:r w:rsidR="00C70208" w:rsidRPr="006555E5">
        <w:rPr>
          <w:rFonts w:asciiTheme="minorHAnsi" w:hAnsiTheme="minorHAnsi" w:cs="Arial"/>
          <w:bCs/>
          <w:sz w:val="22"/>
          <w:szCs w:val="22"/>
          <w:highlight w:val="yellow"/>
        </w:rPr>
        <w:t xml:space="preserve"> Hackathon Event</w:t>
      </w:r>
      <w:r w:rsidRPr="0003391E">
        <w:rPr>
          <w:rFonts w:asciiTheme="minorHAnsi" w:hAnsiTheme="minorHAnsi" w:cs="Arial"/>
          <w:bCs/>
          <w:sz w:val="22"/>
          <w:szCs w:val="22"/>
        </w:rPr>
        <w:t xml:space="preserve"> Sweepstakes (“Sweepstakes”). Microsoft Corporation is the sponsor (“Sponsor”). </w:t>
      </w:r>
    </w:p>
    <w:p w14:paraId="382228FE" w14:textId="77777777" w:rsidR="00EA0833" w:rsidRPr="0003391E" w:rsidRDefault="00EA0833" w:rsidP="00EA0833">
      <w:pPr>
        <w:rPr>
          <w:rFonts w:asciiTheme="minorHAnsi" w:hAnsiTheme="minorHAnsi" w:cs="Arial"/>
          <w:b/>
          <w:bCs/>
          <w:sz w:val="22"/>
          <w:szCs w:val="22"/>
        </w:rPr>
      </w:pPr>
    </w:p>
    <w:p w14:paraId="118B6A06"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DEFINITIONS</w:t>
      </w:r>
    </w:p>
    <w:p w14:paraId="2C6F222D" w14:textId="77777777" w:rsidR="00EA0833" w:rsidRPr="0003391E" w:rsidRDefault="00EA0833" w:rsidP="00EA0833">
      <w:pPr>
        <w:pStyle w:val="ListParagraph"/>
        <w:rPr>
          <w:rFonts w:asciiTheme="minorHAnsi" w:hAnsiTheme="minorHAnsi" w:cs="Arial"/>
          <w:b/>
          <w:bCs/>
          <w:sz w:val="10"/>
          <w:szCs w:val="10"/>
        </w:rPr>
      </w:pPr>
    </w:p>
    <w:p w14:paraId="3E7EE274" w14:textId="44202DEE" w:rsidR="00EA0833" w:rsidRPr="0003391E" w:rsidRDefault="00EA0833" w:rsidP="00343E1D">
      <w:pPr>
        <w:ind w:left="720"/>
        <w:rPr>
          <w:rFonts w:asciiTheme="minorHAnsi" w:hAnsiTheme="minorHAnsi" w:cs="Arial"/>
          <w:bCs/>
          <w:sz w:val="22"/>
          <w:szCs w:val="22"/>
        </w:rPr>
      </w:pPr>
      <w:r w:rsidRPr="0003391E">
        <w:rPr>
          <w:rFonts w:asciiTheme="minorHAnsi" w:hAnsiTheme="minorHAnsi" w:cs="Arial"/>
          <w:bCs/>
          <w:sz w:val="22"/>
          <w:szCs w:val="22"/>
        </w:rPr>
        <w:t xml:space="preserve">In these Rules, “Microsoft”, “we”, “our”, and “us”, refer to Sponsor and “you” and “yourself” refers to a Sweepstakes participant. “Event” refers to the </w:t>
      </w:r>
      <w:proofErr w:type="spellStart"/>
      <w:r w:rsidR="00263B18">
        <w:rPr>
          <w:rFonts w:asciiTheme="minorHAnsi" w:hAnsiTheme="minorHAnsi" w:cs="Arial"/>
          <w:bCs/>
          <w:sz w:val="22"/>
          <w:szCs w:val="22"/>
        </w:rPr>
        <w:t>Hacktech</w:t>
      </w:r>
      <w:proofErr w:type="spellEnd"/>
      <w:r w:rsidR="00016078">
        <w:rPr>
          <w:rFonts w:asciiTheme="minorHAnsi" w:hAnsiTheme="minorHAnsi" w:cs="Arial"/>
          <w:bCs/>
          <w:sz w:val="22"/>
          <w:szCs w:val="22"/>
        </w:rPr>
        <w:t xml:space="preserve"> </w:t>
      </w:r>
      <w:r w:rsidRPr="0003391E">
        <w:rPr>
          <w:rFonts w:asciiTheme="minorHAnsi" w:hAnsiTheme="minorHAnsi" w:cs="Arial"/>
          <w:bCs/>
          <w:sz w:val="22"/>
          <w:szCs w:val="22"/>
        </w:rPr>
        <w:t xml:space="preserve">event held in </w:t>
      </w:r>
      <w:r w:rsidR="00343E1D">
        <w:rPr>
          <w:rFonts w:asciiTheme="minorHAnsi" w:hAnsiTheme="minorHAnsi" w:cs="Arial"/>
          <w:bCs/>
          <w:sz w:val="22"/>
          <w:szCs w:val="22"/>
        </w:rPr>
        <w:t>Pasadena</w:t>
      </w:r>
      <w:r w:rsidR="00431E2D">
        <w:rPr>
          <w:rFonts w:asciiTheme="minorHAnsi" w:hAnsiTheme="minorHAnsi" w:cs="Arial"/>
          <w:bCs/>
          <w:sz w:val="22"/>
          <w:szCs w:val="22"/>
        </w:rPr>
        <w:t>, CA</w:t>
      </w:r>
      <w:r w:rsidR="00CD0847">
        <w:rPr>
          <w:rFonts w:asciiTheme="minorHAnsi" w:hAnsiTheme="minorHAnsi" w:cs="Arial"/>
          <w:bCs/>
          <w:sz w:val="22"/>
          <w:szCs w:val="22"/>
        </w:rPr>
        <w:t xml:space="preserve">.  </w:t>
      </w:r>
      <w:r w:rsidRPr="0003391E">
        <w:rPr>
          <w:rFonts w:asciiTheme="minorHAnsi" w:hAnsiTheme="minorHAnsi" w:cs="Arial"/>
          <w:bCs/>
          <w:sz w:val="22"/>
          <w:szCs w:val="22"/>
        </w:rPr>
        <w:t xml:space="preserve">By entering you (your parent/legal guardian if you are a minor) agree to be bound by these Rules. </w:t>
      </w:r>
    </w:p>
    <w:p w14:paraId="24C24845" w14:textId="77777777" w:rsidR="00EA0833" w:rsidRPr="0003391E" w:rsidRDefault="00EA0833" w:rsidP="00EA0833">
      <w:pPr>
        <w:rPr>
          <w:rFonts w:asciiTheme="minorHAnsi" w:hAnsiTheme="minorHAnsi" w:cs="Arial"/>
          <w:b/>
          <w:bCs/>
          <w:sz w:val="22"/>
          <w:szCs w:val="22"/>
        </w:rPr>
      </w:pPr>
      <w:bookmarkStart w:id="0" w:name="_GoBack"/>
      <w:bookmarkEnd w:id="0"/>
    </w:p>
    <w:p w14:paraId="4C5B4786"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ENTRY PERIOD</w:t>
      </w:r>
    </w:p>
    <w:p w14:paraId="64D3ABF4" w14:textId="77777777" w:rsidR="00EA0833" w:rsidRPr="0003391E" w:rsidRDefault="00EA0833" w:rsidP="00EA0833">
      <w:pPr>
        <w:pStyle w:val="ListParagraph"/>
        <w:rPr>
          <w:rFonts w:asciiTheme="minorHAnsi" w:hAnsiTheme="minorHAnsi" w:cs="Arial"/>
          <w:b/>
          <w:bCs/>
          <w:sz w:val="10"/>
          <w:szCs w:val="10"/>
        </w:rPr>
      </w:pPr>
    </w:p>
    <w:p w14:paraId="2778AC66" w14:textId="129873A1" w:rsidR="00EA0833" w:rsidRPr="0003391E" w:rsidRDefault="00EA0833" w:rsidP="00EA0833">
      <w:pPr>
        <w:pStyle w:val="ListParagraph"/>
        <w:rPr>
          <w:rFonts w:asciiTheme="minorHAnsi" w:hAnsiTheme="minorHAnsi" w:cs="Arial"/>
          <w:bCs/>
          <w:sz w:val="22"/>
          <w:szCs w:val="22"/>
        </w:rPr>
      </w:pPr>
      <w:r w:rsidRPr="0003391E">
        <w:rPr>
          <w:rFonts w:asciiTheme="minorHAnsi" w:hAnsiTheme="minorHAnsi" w:cs="Arial"/>
          <w:bCs/>
          <w:sz w:val="22"/>
          <w:szCs w:val="22"/>
        </w:rPr>
        <w:t xml:space="preserve">The Sweepstakes will operate during regular Event hours from </w:t>
      </w:r>
      <w:r w:rsidR="00C70208" w:rsidRPr="006555E5">
        <w:rPr>
          <w:rFonts w:asciiTheme="minorHAnsi" w:hAnsiTheme="minorHAnsi" w:cs="Arial"/>
          <w:bCs/>
          <w:sz w:val="22"/>
          <w:szCs w:val="22"/>
          <w:highlight w:val="yellow"/>
        </w:rPr>
        <w:t>September 15 - 18</w:t>
      </w:r>
      <w:r w:rsidR="004D5075" w:rsidRPr="006555E5">
        <w:rPr>
          <w:rFonts w:asciiTheme="minorHAnsi" w:hAnsiTheme="minorHAnsi" w:cs="Arial"/>
          <w:bCs/>
          <w:sz w:val="22"/>
          <w:szCs w:val="22"/>
          <w:highlight w:val="yellow"/>
        </w:rPr>
        <w:t>, 2018</w:t>
      </w:r>
      <w:r w:rsidRPr="0003391E">
        <w:rPr>
          <w:rFonts w:asciiTheme="minorHAnsi" w:hAnsiTheme="minorHAnsi" w:cs="Arial"/>
          <w:bCs/>
          <w:sz w:val="22"/>
          <w:szCs w:val="22"/>
        </w:rPr>
        <w:t xml:space="preserve"> (“Entry Period”). </w:t>
      </w:r>
    </w:p>
    <w:p w14:paraId="5B7A8917" w14:textId="77777777" w:rsidR="00EA0833" w:rsidRPr="0003391E" w:rsidRDefault="00EA0833" w:rsidP="00EA0833">
      <w:pPr>
        <w:rPr>
          <w:rFonts w:asciiTheme="minorHAnsi" w:hAnsiTheme="minorHAnsi" w:cs="Arial"/>
          <w:bCs/>
          <w:sz w:val="22"/>
          <w:szCs w:val="22"/>
        </w:rPr>
      </w:pPr>
    </w:p>
    <w:p w14:paraId="06EA0E80"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ELIGIBILITY</w:t>
      </w:r>
    </w:p>
    <w:p w14:paraId="5C3B017E" w14:textId="77777777" w:rsidR="00EA0833" w:rsidRPr="0003391E" w:rsidRDefault="00EA0833" w:rsidP="00EA0833">
      <w:pPr>
        <w:pStyle w:val="ListParagraph"/>
        <w:rPr>
          <w:rFonts w:asciiTheme="minorHAnsi" w:hAnsiTheme="minorHAnsi" w:cs="Arial"/>
          <w:b/>
          <w:bCs/>
          <w:sz w:val="10"/>
          <w:szCs w:val="10"/>
        </w:rPr>
      </w:pPr>
    </w:p>
    <w:p w14:paraId="5EB51311" w14:textId="77777777" w:rsidR="00EA0833" w:rsidRPr="0003391E" w:rsidRDefault="00EA0833" w:rsidP="00EA0833">
      <w:pPr>
        <w:ind w:left="720"/>
        <w:rPr>
          <w:rFonts w:asciiTheme="minorHAnsi" w:hAnsiTheme="minorHAnsi" w:cs="Arial"/>
          <w:bCs/>
          <w:sz w:val="22"/>
          <w:szCs w:val="22"/>
        </w:rPr>
      </w:pPr>
      <w:r w:rsidRPr="0003391E">
        <w:rPr>
          <w:rFonts w:asciiTheme="minorHAnsi" w:hAnsiTheme="minorHAnsi" w:cs="Arial"/>
          <w:bCs/>
          <w:sz w:val="22"/>
          <w:szCs w:val="22"/>
        </w:rPr>
        <w:t>Open to any registered Event attendee 18 years of age or older who is a legal resident of the 50 United States (including the District of Columbia). Minors must have consent of a parent or legal guardian. Employees and directors of Microsoft Corporation and its subsidiaries, persons involved in the execution or administration of this promotion, and the family members of each (dependents, immediate family members, and individuals residing in the same household) are not eligible. Void where prohibited.</w:t>
      </w:r>
    </w:p>
    <w:p w14:paraId="63A95A46" w14:textId="77777777" w:rsidR="00EA0833" w:rsidRPr="0003391E" w:rsidRDefault="00EA0833" w:rsidP="00EA0833">
      <w:pPr>
        <w:ind w:left="720"/>
        <w:rPr>
          <w:rFonts w:asciiTheme="minorHAnsi" w:hAnsiTheme="minorHAnsi" w:cs="Arial"/>
          <w:bCs/>
          <w:sz w:val="22"/>
          <w:szCs w:val="22"/>
        </w:rPr>
      </w:pPr>
    </w:p>
    <w:p w14:paraId="72F92D3B" w14:textId="77777777" w:rsidR="00EA0833" w:rsidRPr="0003391E" w:rsidRDefault="00EA0833" w:rsidP="00EA0833">
      <w:pPr>
        <w:pStyle w:val="ListParagraph"/>
        <w:rPr>
          <w:rFonts w:asciiTheme="minorHAnsi" w:hAnsiTheme="minorHAnsi" w:cs="Arial"/>
          <w:bCs/>
          <w:sz w:val="22"/>
          <w:szCs w:val="22"/>
        </w:rPr>
      </w:pPr>
      <w:r w:rsidRPr="0003391E">
        <w:rPr>
          <w:rFonts w:asciiTheme="minorHAnsi" w:hAnsiTheme="minorHAnsi" w:cs="Arial"/>
          <w:b/>
          <w:bCs/>
          <w:sz w:val="22"/>
          <w:szCs w:val="22"/>
        </w:rPr>
        <w:t>For business/tradeshow events:</w:t>
      </w:r>
      <w:r w:rsidRPr="0003391E">
        <w:rPr>
          <w:rFonts w:asciiTheme="minorHAnsi" w:hAnsiTheme="minorHAnsi" w:cs="Arial"/>
          <w:bCs/>
          <w:sz w:val="22"/>
          <w:szCs w:val="22"/>
        </w:rPr>
        <w:t xml:space="preserve"> If you are attending the Event in your capacity as an employee, it is your sole responsibility to comply with your employer’s gift policies. Microsoft will not be party to any disputes or actions related to this matter. </w:t>
      </w:r>
      <w:r w:rsidRPr="0003391E">
        <w:rPr>
          <w:rFonts w:asciiTheme="minorHAnsi" w:hAnsiTheme="minorHAnsi" w:cs="Arial"/>
          <w:b/>
          <w:bCs/>
          <w:sz w:val="22"/>
          <w:szCs w:val="22"/>
        </w:rPr>
        <w:t xml:space="preserve">GOVERNMENT EMPLOYEES INCLUDING EDUCATORS: </w:t>
      </w:r>
      <w:r w:rsidRPr="0003391E">
        <w:rPr>
          <w:rFonts w:asciiTheme="minorHAnsi" w:hAnsiTheme="minorHAnsi" w:cs="Arial"/>
          <w:bCs/>
          <w:sz w:val="22"/>
          <w:szCs w:val="22"/>
        </w:rPr>
        <w:t>Microsoft is committed to complying with government gift and ethics rules and therefore government and public sector employees are not eligible for this promotion.</w:t>
      </w:r>
    </w:p>
    <w:p w14:paraId="5C492FA9" w14:textId="77777777" w:rsidR="00EA0833" w:rsidRPr="0003391E" w:rsidRDefault="00EA0833" w:rsidP="00EA0833">
      <w:pPr>
        <w:pStyle w:val="ListParagraph"/>
        <w:rPr>
          <w:rFonts w:asciiTheme="minorHAnsi" w:hAnsiTheme="minorHAnsi" w:cs="Arial"/>
          <w:bCs/>
          <w:sz w:val="22"/>
          <w:szCs w:val="22"/>
        </w:rPr>
      </w:pPr>
    </w:p>
    <w:p w14:paraId="7EB650B7" w14:textId="77777777" w:rsidR="00EA0833" w:rsidRPr="0003391E" w:rsidRDefault="00EA0833" w:rsidP="00EA0833">
      <w:pPr>
        <w:rPr>
          <w:rFonts w:asciiTheme="minorHAnsi" w:hAnsiTheme="minorHAnsi" w:cs="Arial"/>
          <w:bCs/>
          <w:sz w:val="22"/>
          <w:szCs w:val="22"/>
        </w:rPr>
      </w:pPr>
    </w:p>
    <w:p w14:paraId="33437305"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HOW TO ENTER</w:t>
      </w:r>
    </w:p>
    <w:p w14:paraId="0FD9DFBC" w14:textId="3DA04814" w:rsidR="005A359A" w:rsidRPr="006C79F0" w:rsidRDefault="005A359A">
      <w:pPr>
        <w:rPr>
          <w:rFonts w:asciiTheme="minorHAnsi" w:hAnsiTheme="minorHAnsi" w:cs="Arial"/>
          <w:b/>
          <w:bCs/>
          <w:sz w:val="22"/>
          <w:szCs w:val="22"/>
        </w:rPr>
      </w:pPr>
    </w:p>
    <w:p w14:paraId="568B76E5" w14:textId="5436BF84" w:rsidR="00A84115" w:rsidRPr="003E0733" w:rsidRDefault="00EA0833" w:rsidP="00EA0833">
      <w:pPr>
        <w:pStyle w:val="ListParagraph"/>
        <w:rPr>
          <w:rFonts w:asciiTheme="minorHAnsi" w:hAnsiTheme="minorHAnsi"/>
          <w:sz w:val="22"/>
          <w:szCs w:val="22"/>
        </w:rPr>
      </w:pPr>
      <w:r>
        <w:rPr>
          <w:rFonts w:asciiTheme="minorHAnsi" w:hAnsiTheme="minorHAnsi"/>
          <w:sz w:val="22"/>
          <w:szCs w:val="22"/>
        </w:rPr>
        <w:t xml:space="preserve">To enter, </w:t>
      </w:r>
      <w:r w:rsidR="007831AA" w:rsidRPr="003E0733">
        <w:rPr>
          <w:rFonts w:asciiTheme="minorHAnsi" w:hAnsiTheme="minorHAnsi"/>
          <w:sz w:val="22"/>
          <w:szCs w:val="22"/>
        </w:rPr>
        <w:t xml:space="preserve">you </w:t>
      </w:r>
      <w:r w:rsidR="00B42624" w:rsidRPr="003E0733">
        <w:rPr>
          <w:rFonts w:asciiTheme="minorHAnsi" w:hAnsiTheme="minorHAnsi"/>
          <w:sz w:val="22"/>
          <w:szCs w:val="22"/>
        </w:rPr>
        <w:t>can choose to form a team of 1-4</w:t>
      </w:r>
      <w:r w:rsidR="007831AA" w:rsidRPr="003E0733">
        <w:rPr>
          <w:rFonts w:asciiTheme="minorHAnsi" w:hAnsiTheme="minorHAnsi"/>
          <w:sz w:val="22"/>
          <w:szCs w:val="22"/>
        </w:rPr>
        <w:t xml:space="preserve"> people or participate individually. Individuals may not be members of multiple teams. </w:t>
      </w:r>
      <w:r w:rsidR="008576C8">
        <w:rPr>
          <w:rFonts w:asciiTheme="minorHAnsi" w:hAnsiTheme="minorHAnsi"/>
          <w:sz w:val="22"/>
          <w:szCs w:val="22"/>
        </w:rPr>
        <w:t>You should designate one person to represent your team in the event your team wins a prize.</w:t>
      </w:r>
    </w:p>
    <w:p w14:paraId="5CEF06A5" w14:textId="77777777" w:rsidR="00EA0833" w:rsidRDefault="00EA0833" w:rsidP="00EA0833">
      <w:pPr>
        <w:pStyle w:val="ListParagraph"/>
        <w:rPr>
          <w:rFonts w:asciiTheme="minorHAnsi" w:hAnsiTheme="minorHAnsi"/>
          <w:sz w:val="22"/>
          <w:szCs w:val="22"/>
        </w:rPr>
      </w:pPr>
    </w:p>
    <w:p w14:paraId="34E94C33" w14:textId="544E5A67" w:rsidR="00A84115" w:rsidRPr="003E0733" w:rsidRDefault="007831AA" w:rsidP="00EA0833">
      <w:pPr>
        <w:pStyle w:val="ListParagraph"/>
        <w:rPr>
          <w:rStyle w:val="CommentReference"/>
          <w:rFonts w:asciiTheme="minorHAnsi" w:hAnsiTheme="minorHAnsi"/>
          <w:sz w:val="22"/>
          <w:szCs w:val="22"/>
        </w:rPr>
      </w:pPr>
      <w:r w:rsidRPr="003E0733">
        <w:rPr>
          <w:rFonts w:asciiTheme="minorHAnsi" w:hAnsiTheme="minorHAnsi"/>
          <w:sz w:val="22"/>
          <w:szCs w:val="22"/>
        </w:rPr>
        <w:t xml:space="preserve">Next, follow the instructions to participate, which will involve creating and presenting a </w:t>
      </w:r>
      <w:r w:rsidR="00A84115" w:rsidRPr="003E0733">
        <w:rPr>
          <w:rFonts w:asciiTheme="minorHAnsi" w:hAnsiTheme="minorHAnsi"/>
          <w:sz w:val="22"/>
          <w:szCs w:val="22"/>
        </w:rPr>
        <w:t>hack</w:t>
      </w:r>
      <w:r w:rsidR="00A84115" w:rsidRPr="003E0733">
        <w:rPr>
          <w:rStyle w:val="CommentReference"/>
          <w:rFonts w:ascii="Arial" w:hAnsi="Arial"/>
        </w:rPr>
        <w:t>.</w:t>
      </w:r>
    </w:p>
    <w:p w14:paraId="56220CE8" w14:textId="77777777" w:rsidR="00EA0833" w:rsidRDefault="00EA0833" w:rsidP="00EA0833">
      <w:pPr>
        <w:pStyle w:val="ListParagraph"/>
        <w:rPr>
          <w:rFonts w:asciiTheme="minorHAnsi" w:hAnsiTheme="minorHAnsi"/>
          <w:sz w:val="22"/>
          <w:szCs w:val="22"/>
        </w:rPr>
      </w:pPr>
    </w:p>
    <w:p w14:paraId="2E5C6C63" w14:textId="3E7CD5C7" w:rsidR="005A359A" w:rsidRPr="00EA0833" w:rsidRDefault="005A359A" w:rsidP="00EA0833">
      <w:pPr>
        <w:pStyle w:val="ListParagraph"/>
        <w:rPr>
          <w:rFonts w:asciiTheme="minorHAnsi" w:hAnsiTheme="minorHAnsi"/>
          <w:sz w:val="22"/>
          <w:szCs w:val="22"/>
        </w:rPr>
      </w:pPr>
      <w:r w:rsidRPr="00EA0833">
        <w:rPr>
          <w:rFonts w:asciiTheme="minorHAnsi" w:hAnsiTheme="minorHAnsi"/>
          <w:sz w:val="22"/>
          <w:szCs w:val="22"/>
        </w:rPr>
        <w:t>To qualify</w:t>
      </w:r>
      <w:r w:rsidR="007831AA" w:rsidRPr="00EA0833">
        <w:rPr>
          <w:rFonts w:asciiTheme="minorHAnsi" w:hAnsiTheme="minorHAnsi"/>
          <w:sz w:val="22"/>
          <w:szCs w:val="22"/>
        </w:rPr>
        <w:t>, your entry must</w:t>
      </w:r>
      <w:r w:rsidRPr="00EA0833">
        <w:rPr>
          <w:rFonts w:asciiTheme="minorHAnsi" w:hAnsiTheme="minorHAnsi"/>
          <w:sz w:val="22"/>
          <w:szCs w:val="22"/>
        </w:rPr>
        <w:t xml:space="preserve"> incorporate at least one of the following products/services:</w:t>
      </w:r>
    </w:p>
    <w:p w14:paraId="341E4E9E" w14:textId="77777777" w:rsidR="005A359A" w:rsidRPr="003E0733" w:rsidRDefault="005A359A" w:rsidP="005A359A">
      <w:pPr>
        <w:pStyle w:val="ListParagraph"/>
        <w:numPr>
          <w:ilvl w:val="0"/>
          <w:numId w:val="21"/>
        </w:numPr>
        <w:rPr>
          <w:rFonts w:asciiTheme="minorHAnsi" w:hAnsiTheme="minorHAnsi"/>
          <w:sz w:val="22"/>
          <w:szCs w:val="22"/>
        </w:rPr>
      </w:pPr>
      <w:r w:rsidRPr="003E0733">
        <w:rPr>
          <w:rFonts w:asciiTheme="minorHAnsi" w:hAnsiTheme="minorHAnsi"/>
          <w:sz w:val="22"/>
          <w:szCs w:val="22"/>
        </w:rPr>
        <w:t>Microsoft Azure cloud, including, but not limited to:</w:t>
      </w:r>
    </w:p>
    <w:p w14:paraId="45370D5C" w14:textId="394018BB" w:rsidR="00C70208"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Analytics</w:t>
      </w:r>
    </w:p>
    <w:p w14:paraId="1F0F4AE9" w14:textId="7AD546F3" w:rsidR="00C70208"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App Services</w:t>
      </w:r>
    </w:p>
    <w:p w14:paraId="630FE2F8" w14:textId="1BE38A46" w:rsidR="006555E5" w:rsidRPr="003E0733" w:rsidRDefault="006555E5" w:rsidP="00C70208">
      <w:pPr>
        <w:pStyle w:val="ListParagraph"/>
        <w:numPr>
          <w:ilvl w:val="1"/>
          <w:numId w:val="21"/>
        </w:numPr>
        <w:rPr>
          <w:rFonts w:asciiTheme="minorHAnsi" w:hAnsiTheme="minorHAnsi"/>
          <w:sz w:val="22"/>
          <w:szCs w:val="22"/>
        </w:rPr>
      </w:pPr>
      <w:r>
        <w:rPr>
          <w:rFonts w:asciiTheme="minorHAnsi" w:hAnsiTheme="minorHAnsi"/>
          <w:sz w:val="22"/>
          <w:szCs w:val="22"/>
        </w:rPr>
        <w:t>Bot Services</w:t>
      </w:r>
    </w:p>
    <w:p w14:paraId="23549328" w14:textId="01AB54B8" w:rsidR="00C70208"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Cognitive Services including all sub-categories:</w:t>
      </w:r>
    </w:p>
    <w:p w14:paraId="73033077" w14:textId="77777777" w:rsidR="00C70208" w:rsidRDefault="00C70208" w:rsidP="00C70208">
      <w:pPr>
        <w:pStyle w:val="ListParagraph"/>
        <w:numPr>
          <w:ilvl w:val="2"/>
          <w:numId w:val="21"/>
        </w:numPr>
        <w:rPr>
          <w:rFonts w:asciiTheme="minorHAnsi" w:hAnsiTheme="minorHAnsi"/>
          <w:sz w:val="22"/>
          <w:szCs w:val="22"/>
        </w:rPr>
      </w:pPr>
      <w:r>
        <w:rPr>
          <w:rFonts w:asciiTheme="minorHAnsi" w:hAnsiTheme="minorHAnsi"/>
          <w:sz w:val="22"/>
          <w:szCs w:val="22"/>
        </w:rPr>
        <w:t>Knowledge</w:t>
      </w:r>
    </w:p>
    <w:p w14:paraId="46F7F80D" w14:textId="77777777" w:rsidR="00C70208" w:rsidRPr="00C70208" w:rsidRDefault="00C70208" w:rsidP="00C70208">
      <w:pPr>
        <w:pStyle w:val="ListParagraph"/>
        <w:numPr>
          <w:ilvl w:val="2"/>
          <w:numId w:val="21"/>
        </w:numPr>
        <w:rPr>
          <w:rFonts w:asciiTheme="minorHAnsi" w:hAnsiTheme="minorHAnsi"/>
          <w:sz w:val="22"/>
          <w:szCs w:val="22"/>
        </w:rPr>
      </w:pPr>
      <w:r w:rsidRPr="00C70208">
        <w:rPr>
          <w:rFonts w:asciiTheme="minorHAnsi" w:hAnsiTheme="minorHAnsi"/>
          <w:sz w:val="22"/>
          <w:szCs w:val="22"/>
        </w:rPr>
        <w:t>Language</w:t>
      </w:r>
    </w:p>
    <w:p w14:paraId="54638E46" w14:textId="06B21AE4" w:rsidR="00C70208" w:rsidRDefault="00C70208" w:rsidP="00C70208">
      <w:pPr>
        <w:pStyle w:val="ListParagraph"/>
        <w:numPr>
          <w:ilvl w:val="2"/>
          <w:numId w:val="21"/>
        </w:numPr>
        <w:rPr>
          <w:rFonts w:asciiTheme="minorHAnsi" w:hAnsiTheme="minorHAnsi"/>
          <w:sz w:val="22"/>
          <w:szCs w:val="22"/>
        </w:rPr>
      </w:pPr>
      <w:r>
        <w:rPr>
          <w:rFonts w:asciiTheme="minorHAnsi" w:hAnsiTheme="minorHAnsi"/>
          <w:sz w:val="22"/>
          <w:szCs w:val="22"/>
        </w:rPr>
        <w:t>Vision (including Custom Vision)</w:t>
      </w:r>
    </w:p>
    <w:p w14:paraId="05CB2EE0" w14:textId="023ABF87" w:rsidR="00C70208" w:rsidRDefault="00C70208" w:rsidP="00C70208">
      <w:pPr>
        <w:pStyle w:val="ListParagraph"/>
        <w:numPr>
          <w:ilvl w:val="2"/>
          <w:numId w:val="21"/>
        </w:numPr>
        <w:rPr>
          <w:rFonts w:asciiTheme="minorHAnsi" w:hAnsiTheme="minorHAnsi"/>
          <w:sz w:val="22"/>
          <w:szCs w:val="22"/>
        </w:rPr>
      </w:pPr>
      <w:r w:rsidRPr="00C70208">
        <w:rPr>
          <w:rFonts w:asciiTheme="minorHAnsi" w:hAnsiTheme="minorHAnsi"/>
          <w:sz w:val="22"/>
          <w:szCs w:val="22"/>
        </w:rPr>
        <w:t>Search</w:t>
      </w:r>
    </w:p>
    <w:p w14:paraId="38D08C06" w14:textId="644EB781" w:rsidR="00C70208" w:rsidRPr="00C70208" w:rsidRDefault="00C70208" w:rsidP="00C70208">
      <w:pPr>
        <w:pStyle w:val="ListParagraph"/>
        <w:numPr>
          <w:ilvl w:val="2"/>
          <w:numId w:val="21"/>
        </w:numPr>
        <w:rPr>
          <w:rFonts w:asciiTheme="minorHAnsi" w:hAnsiTheme="minorHAnsi"/>
          <w:sz w:val="22"/>
          <w:szCs w:val="22"/>
        </w:rPr>
      </w:pPr>
      <w:r>
        <w:rPr>
          <w:rFonts w:asciiTheme="minorHAnsi" w:hAnsiTheme="minorHAnsi"/>
          <w:sz w:val="22"/>
          <w:szCs w:val="22"/>
        </w:rPr>
        <w:t>Speech (including Custom Speech)</w:t>
      </w:r>
    </w:p>
    <w:p w14:paraId="7A520435" w14:textId="77777777" w:rsidR="00C70208" w:rsidRDefault="00C70208" w:rsidP="00C70208">
      <w:pPr>
        <w:pStyle w:val="ListParagraph"/>
        <w:numPr>
          <w:ilvl w:val="1"/>
          <w:numId w:val="21"/>
        </w:numPr>
        <w:rPr>
          <w:rFonts w:asciiTheme="minorHAnsi" w:hAnsiTheme="minorHAnsi"/>
          <w:sz w:val="22"/>
          <w:szCs w:val="22"/>
        </w:rPr>
      </w:pPr>
      <w:r w:rsidRPr="003E0733">
        <w:rPr>
          <w:rFonts w:asciiTheme="minorHAnsi" w:hAnsiTheme="minorHAnsi"/>
          <w:sz w:val="22"/>
          <w:szCs w:val="22"/>
        </w:rPr>
        <w:t>Databases</w:t>
      </w:r>
    </w:p>
    <w:p w14:paraId="0B3D1D2B" w14:textId="77777777" w:rsidR="00C70208" w:rsidRPr="003E0733"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Internet of Things</w:t>
      </w:r>
    </w:p>
    <w:p w14:paraId="5A0D4B44" w14:textId="14E814BC" w:rsidR="00C70208" w:rsidRPr="00C70208" w:rsidRDefault="005A359A" w:rsidP="00C70208">
      <w:pPr>
        <w:pStyle w:val="ListParagraph"/>
        <w:numPr>
          <w:ilvl w:val="1"/>
          <w:numId w:val="21"/>
        </w:numPr>
        <w:rPr>
          <w:rFonts w:asciiTheme="minorHAnsi" w:hAnsiTheme="minorHAnsi"/>
          <w:sz w:val="22"/>
          <w:szCs w:val="22"/>
        </w:rPr>
      </w:pPr>
      <w:r w:rsidRPr="003E0733">
        <w:rPr>
          <w:rFonts w:asciiTheme="minorHAnsi" w:hAnsiTheme="minorHAnsi"/>
          <w:sz w:val="22"/>
          <w:szCs w:val="22"/>
        </w:rPr>
        <w:lastRenderedPageBreak/>
        <w:t xml:space="preserve">Machine </w:t>
      </w:r>
      <w:r w:rsidR="00C70208">
        <w:rPr>
          <w:rFonts w:asciiTheme="minorHAnsi" w:hAnsiTheme="minorHAnsi"/>
          <w:sz w:val="22"/>
          <w:szCs w:val="22"/>
        </w:rPr>
        <w:t>Le</w:t>
      </w:r>
      <w:r w:rsidRPr="003E0733">
        <w:rPr>
          <w:rFonts w:asciiTheme="minorHAnsi" w:hAnsiTheme="minorHAnsi"/>
          <w:sz w:val="22"/>
          <w:szCs w:val="22"/>
        </w:rPr>
        <w:t>arning</w:t>
      </w:r>
      <w:r w:rsidR="00C70208">
        <w:rPr>
          <w:rFonts w:asciiTheme="minorHAnsi" w:hAnsiTheme="minorHAnsi"/>
          <w:sz w:val="22"/>
          <w:szCs w:val="22"/>
        </w:rPr>
        <w:t xml:space="preserve"> Services and Studio</w:t>
      </w:r>
    </w:p>
    <w:p w14:paraId="61BA93D6" w14:textId="72524F37" w:rsidR="005A359A" w:rsidRPr="003E0733" w:rsidRDefault="005A359A" w:rsidP="005A359A">
      <w:pPr>
        <w:pStyle w:val="ListParagraph"/>
        <w:numPr>
          <w:ilvl w:val="1"/>
          <w:numId w:val="21"/>
        </w:numPr>
        <w:rPr>
          <w:rFonts w:asciiTheme="minorHAnsi" w:hAnsiTheme="minorHAnsi"/>
          <w:sz w:val="22"/>
          <w:szCs w:val="22"/>
        </w:rPr>
      </w:pPr>
      <w:r w:rsidRPr="003E0733">
        <w:rPr>
          <w:rFonts w:asciiTheme="minorHAnsi" w:hAnsiTheme="minorHAnsi"/>
          <w:sz w:val="22"/>
          <w:szCs w:val="22"/>
        </w:rPr>
        <w:t xml:space="preserve">Virtual </w:t>
      </w:r>
      <w:r w:rsidR="00C70208">
        <w:rPr>
          <w:rFonts w:asciiTheme="minorHAnsi" w:hAnsiTheme="minorHAnsi"/>
          <w:sz w:val="22"/>
          <w:szCs w:val="22"/>
        </w:rPr>
        <w:t>M</w:t>
      </w:r>
      <w:r w:rsidRPr="003E0733">
        <w:rPr>
          <w:rFonts w:asciiTheme="minorHAnsi" w:hAnsiTheme="minorHAnsi"/>
          <w:sz w:val="22"/>
          <w:szCs w:val="22"/>
        </w:rPr>
        <w:t>achines</w:t>
      </w:r>
    </w:p>
    <w:p w14:paraId="204170BF" w14:textId="77777777" w:rsidR="007831AA" w:rsidRDefault="007831AA" w:rsidP="00EA0833">
      <w:pPr>
        <w:spacing w:before="100" w:beforeAutospacing="1" w:after="100" w:afterAutospacing="1"/>
        <w:ind w:firstLine="360"/>
        <w:rPr>
          <w:rFonts w:asciiTheme="minorHAnsi" w:hAnsiTheme="minorHAnsi"/>
          <w:bCs/>
          <w:sz w:val="22"/>
          <w:szCs w:val="22"/>
        </w:rPr>
      </w:pPr>
      <w:r>
        <w:rPr>
          <w:rFonts w:asciiTheme="minorHAnsi" w:hAnsiTheme="minorHAnsi"/>
          <w:bCs/>
          <w:sz w:val="22"/>
          <w:szCs w:val="22"/>
        </w:rPr>
        <w:t>In addition:</w:t>
      </w:r>
    </w:p>
    <w:p w14:paraId="098F24E2" w14:textId="77777777" w:rsidR="007831AA" w:rsidRDefault="007831AA" w:rsidP="00EA0833">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your entry must be your own original work; </w:t>
      </w:r>
      <w:r>
        <w:rPr>
          <w:rFonts w:asciiTheme="minorHAnsi" w:hAnsiTheme="minorHAnsi"/>
          <w:szCs w:val="22"/>
          <w:vertAlign w:val="baseline"/>
        </w:rPr>
        <w:t>and</w:t>
      </w:r>
    </w:p>
    <w:p w14:paraId="70FDBFC0" w14:textId="77777777" w:rsidR="007831AA" w:rsidRDefault="007831AA" w:rsidP="00EA0833">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you must have obtained </w:t>
      </w:r>
      <w:proofErr w:type="gramStart"/>
      <w:r>
        <w:rPr>
          <w:rFonts w:asciiTheme="minorHAnsi" w:hAnsiTheme="minorHAnsi"/>
          <w:b w:val="0"/>
          <w:szCs w:val="22"/>
          <w:vertAlign w:val="baseline"/>
        </w:rPr>
        <w:t>any and all</w:t>
      </w:r>
      <w:proofErr w:type="gramEnd"/>
      <w:r>
        <w:rPr>
          <w:rFonts w:asciiTheme="minorHAnsi" w:hAnsiTheme="minorHAnsi"/>
          <w:b w:val="0"/>
          <w:szCs w:val="22"/>
          <w:vertAlign w:val="baseline"/>
        </w:rPr>
        <w:t xml:space="preserve"> consents, approvals or licenses required for you to submit your entry; </w:t>
      </w:r>
      <w:r>
        <w:rPr>
          <w:rFonts w:asciiTheme="minorHAnsi" w:hAnsiTheme="minorHAnsi"/>
          <w:szCs w:val="22"/>
          <w:vertAlign w:val="baseline"/>
        </w:rPr>
        <w:t>and</w:t>
      </w:r>
    </w:p>
    <w:p w14:paraId="51B22DF9" w14:textId="77777777" w:rsidR="007831AA" w:rsidRDefault="007831AA" w:rsidP="00EA0833">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your entry may not include any </w:t>
      </w:r>
      <w:proofErr w:type="gramStart"/>
      <w:r>
        <w:rPr>
          <w:rFonts w:asciiTheme="minorHAnsi" w:hAnsiTheme="minorHAnsi"/>
          <w:b w:val="0"/>
          <w:szCs w:val="22"/>
          <w:vertAlign w:val="baseline"/>
        </w:rPr>
        <w:t>third party</w:t>
      </w:r>
      <w:proofErr w:type="gramEnd"/>
      <w:r>
        <w:rPr>
          <w:rFonts w:asciiTheme="minorHAnsi" w:hAnsiTheme="minorHAnsi"/>
          <w:b w:val="0"/>
          <w:szCs w:val="22"/>
          <w:vertAlign w:val="baseline"/>
        </w:rPr>
        <w:t xml:space="preserve"> trademarks (logos, names) or copyrighted materials (music, images, video, recognizable people)</w:t>
      </w:r>
      <w:r>
        <w:rPr>
          <w:rFonts w:asciiTheme="minorHAnsi" w:hAnsiTheme="minorHAnsi"/>
          <w:b w:val="0"/>
          <w:color w:val="FF0000"/>
          <w:szCs w:val="22"/>
          <w:vertAlign w:val="baseline"/>
        </w:rPr>
        <w:t xml:space="preserve"> </w:t>
      </w:r>
      <w:r>
        <w:rPr>
          <w:rFonts w:asciiTheme="minorHAnsi" w:hAnsiTheme="minorHAnsi"/>
          <w:b w:val="0"/>
          <w:szCs w:val="22"/>
          <w:vertAlign w:val="baseline"/>
        </w:rPr>
        <w:t>unless you have obtained permission to use the materials.</w:t>
      </w:r>
      <w:r>
        <w:rPr>
          <w:rFonts w:asciiTheme="minorHAnsi" w:hAnsiTheme="minorHAnsi"/>
          <w:b w:val="0"/>
          <w:color w:val="FF0000"/>
          <w:szCs w:val="22"/>
          <w:vertAlign w:val="baseline"/>
        </w:rPr>
        <w:t xml:space="preserve"> </w:t>
      </w:r>
      <w:r>
        <w:rPr>
          <w:rFonts w:asciiTheme="minorHAnsi" w:hAnsiTheme="minorHAnsi"/>
          <w:b w:val="0"/>
          <w:szCs w:val="22"/>
          <w:vertAlign w:val="baseline"/>
        </w:rPr>
        <w:t>You may include Microsoft trademarks, logos, and designs, for which Microsoft grants you a limited license to use for the sole purposes of submitting an entry into this Contest.</w:t>
      </w:r>
    </w:p>
    <w:p w14:paraId="3B9A81CC" w14:textId="77777777" w:rsidR="007831AA" w:rsidRDefault="007831AA" w:rsidP="007831AA">
      <w:pPr>
        <w:rPr>
          <w:rFonts w:asciiTheme="minorHAnsi" w:hAnsiTheme="minorHAnsi"/>
          <w:b/>
          <w:sz w:val="22"/>
          <w:szCs w:val="22"/>
        </w:rPr>
      </w:pPr>
    </w:p>
    <w:p w14:paraId="31724EDE" w14:textId="77777777" w:rsidR="007831AA" w:rsidRDefault="007831AA" w:rsidP="00EA0833">
      <w:pPr>
        <w:pStyle w:val="FlushLeft"/>
        <w:spacing w:before="0"/>
        <w:ind w:firstLine="360"/>
        <w:rPr>
          <w:rFonts w:asciiTheme="minorHAnsi" w:hAnsiTheme="minorHAnsi" w:cs="Arial"/>
          <w:sz w:val="22"/>
          <w:szCs w:val="22"/>
        </w:rPr>
      </w:pPr>
      <w:r>
        <w:rPr>
          <w:rFonts w:asciiTheme="minorHAnsi" w:hAnsiTheme="minorHAnsi" w:cs="Arial"/>
          <w:sz w:val="22"/>
          <w:szCs w:val="22"/>
        </w:rPr>
        <w:t xml:space="preserve">Entries may </w:t>
      </w:r>
      <w:r>
        <w:rPr>
          <w:rFonts w:asciiTheme="minorHAnsi" w:hAnsiTheme="minorHAnsi" w:cs="Arial"/>
          <w:b/>
          <w:sz w:val="22"/>
          <w:szCs w:val="22"/>
        </w:rPr>
        <w:t>NOT</w:t>
      </w:r>
      <w:r>
        <w:rPr>
          <w:rFonts w:asciiTheme="minorHAnsi" w:hAnsiTheme="minorHAnsi" w:cs="Arial"/>
          <w:sz w:val="22"/>
          <w:szCs w:val="22"/>
        </w:rPr>
        <w:t xml:space="preserve"> contain, as determined by us, in our sole and absolute discretion, any content that:</w:t>
      </w:r>
    </w:p>
    <w:p w14:paraId="094879BC" w14:textId="77777777" w:rsidR="007831AA" w:rsidRDefault="007831AA" w:rsidP="007831AA">
      <w:pPr>
        <w:pStyle w:val="FlushLeft"/>
        <w:spacing w:before="0"/>
        <w:rPr>
          <w:rFonts w:asciiTheme="minorHAnsi" w:hAnsiTheme="minorHAnsi" w:cs="Arial"/>
          <w:sz w:val="22"/>
          <w:szCs w:val="22"/>
        </w:rPr>
      </w:pPr>
    </w:p>
    <w:p w14:paraId="3C72E808"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is sexually explicit, unnecessarily violent or derogatory of any ethnic, racial, gender, religious, professional or age group; profane or pornographic;</w:t>
      </w:r>
    </w:p>
    <w:p w14:paraId="1F3C405E"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promotes alcohol, illegal drugs, tobacco, firearms/weapons (or the use of any of the foregoing) or a </w:t>
      </w:r>
      <w:proofErr w:type="gramStart"/>
      <w:r>
        <w:rPr>
          <w:rFonts w:asciiTheme="minorHAnsi" w:hAnsiTheme="minorHAnsi"/>
          <w:b w:val="0"/>
          <w:szCs w:val="22"/>
          <w:vertAlign w:val="baseline"/>
        </w:rPr>
        <w:t>particular political</w:t>
      </w:r>
      <w:proofErr w:type="gramEnd"/>
      <w:r>
        <w:rPr>
          <w:rFonts w:asciiTheme="minorHAnsi" w:hAnsiTheme="minorHAnsi"/>
          <w:b w:val="0"/>
          <w:szCs w:val="22"/>
          <w:vertAlign w:val="baseline"/>
        </w:rPr>
        <w:t xml:space="preserve"> agenda;</w:t>
      </w:r>
    </w:p>
    <w:p w14:paraId="657E183C"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is obscene or offensive;</w:t>
      </w:r>
    </w:p>
    <w:p w14:paraId="31749794"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defames, misrepresents or contains disparaging remarks about other people or companies;</w:t>
      </w:r>
    </w:p>
    <w:p w14:paraId="60E7E42D"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communicates messages or images inconsistent with the positive images and/or good will to which we wish to associate; and/or violates any law;</w:t>
      </w:r>
    </w:p>
    <w:p w14:paraId="3B298344" w14:textId="77777777" w:rsidR="007831AA" w:rsidRDefault="007831AA" w:rsidP="007831AA">
      <w:pPr>
        <w:pStyle w:val="ListBullet5"/>
        <w:numPr>
          <w:ilvl w:val="0"/>
          <w:numId w:val="0"/>
        </w:numPr>
        <w:rPr>
          <w:rFonts w:asciiTheme="minorHAnsi" w:hAnsiTheme="minorHAnsi"/>
          <w:b w:val="0"/>
          <w:szCs w:val="22"/>
          <w:vertAlign w:val="baseline"/>
        </w:rPr>
      </w:pPr>
    </w:p>
    <w:p w14:paraId="2EFD208C" w14:textId="77777777" w:rsidR="00EA0833" w:rsidRPr="00EA0833" w:rsidRDefault="00EA0833" w:rsidP="00EA0833">
      <w:pPr>
        <w:ind w:firstLine="720"/>
        <w:rPr>
          <w:rFonts w:asciiTheme="minorHAnsi" w:hAnsiTheme="minorHAnsi"/>
          <w:color w:val="FF4500"/>
          <w:sz w:val="22"/>
          <w:szCs w:val="22"/>
        </w:rPr>
      </w:pPr>
      <w:r w:rsidRPr="00EA0833">
        <w:rPr>
          <w:rFonts w:asciiTheme="minorHAnsi" w:hAnsiTheme="minorHAnsi"/>
          <w:sz w:val="22"/>
          <w:szCs w:val="22"/>
        </w:rPr>
        <w:t xml:space="preserve">The entry limit is </w:t>
      </w:r>
      <w:r w:rsidRPr="00EA0833">
        <w:rPr>
          <w:rFonts w:asciiTheme="minorHAnsi" w:hAnsiTheme="minorHAnsi"/>
          <w:bCs/>
          <w:sz w:val="22"/>
          <w:szCs w:val="22"/>
        </w:rPr>
        <w:t>one per person during the Entry Period.</w:t>
      </w:r>
    </w:p>
    <w:p w14:paraId="3FD65EF8" w14:textId="77777777" w:rsidR="00EA0833" w:rsidRPr="0003391E" w:rsidRDefault="00EA0833" w:rsidP="00EA0833">
      <w:pPr>
        <w:pStyle w:val="ListParagraph"/>
        <w:rPr>
          <w:rFonts w:asciiTheme="minorHAnsi" w:hAnsiTheme="minorHAnsi"/>
          <w:color w:val="FF4500"/>
          <w:sz w:val="22"/>
          <w:szCs w:val="22"/>
        </w:rPr>
      </w:pPr>
    </w:p>
    <w:p w14:paraId="1E062E35" w14:textId="77777777" w:rsidR="00EA0833" w:rsidRPr="0003391E" w:rsidRDefault="00EA0833" w:rsidP="00EA0833">
      <w:pPr>
        <w:ind w:left="720"/>
        <w:rPr>
          <w:rFonts w:asciiTheme="minorHAnsi" w:hAnsiTheme="minorHAnsi" w:cs="Arial"/>
          <w:bCs/>
          <w:sz w:val="22"/>
          <w:szCs w:val="22"/>
        </w:rPr>
      </w:pPr>
      <w:r w:rsidRPr="0003391E">
        <w:rPr>
          <w:rFonts w:asciiTheme="minorHAnsi" w:hAnsiTheme="minorHAnsi" w:cs="Arial"/>
          <w:bCs/>
          <w:sz w:val="22"/>
          <w:szCs w:val="22"/>
        </w:rPr>
        <w:t xml:space="preserve">We are not responsible for excess, lost, late, damaged, or incomplete entries. If disputed, entries will be deemed submitted by the authorized account holder of the email address, social media profile, or other method used to enter. </w:t>
      </w:r>
    </w:p>
    <w:p w14:paraId="159A2899" w14:textId="7EA39394" w:rsidR="007831AA" w:rsidRDefault="007831AA">
      <w:pPr>
        <w:rPr>
          <w:rFonts w:asciiTheme="minorHAnsi" w:hAnsiTheme="minorHAnsi"/>
          <w:b/>
          <w:sz w:val="22"/>
          <w:szCs w:val="22"/>
        </w:rPr>
      </w:pPr>
    </w:p>
    <w:p w14:paraId="4D39BBE8" w14:textId="77777777" w:rsidR="00A71222" w:rsidRDefault="00A71222" w:rsidP="00A71222">
      <w:pPr>
        <w:pStyle w:val="ListParagraph"/>
        <w:numPr>
          <w:ilvl w:val="0"/>
          <w:numId w:val="24"/>
        </w:numPr>
        <w:rPr>
          <w:ins w:id="1" w:author="Emily Peck (CELA)" w:date="2018-09-10T13:22:00Z"/>
          <w:rFonts w:asciiTheme="minorHAnsi" w:hAnsiTheme="minorHAnsi"/>
          <w:b/>
          <w:snapToGrid w:val="0"/>
          <w:sz w:val="22"/>
          <w:szCs w:val="22"/>
        </w:rPr>
      </w:pPr>
      <w:bookmarkStart w:id="2" w:name="_Hlk491195857"/>
      <w:ins w:id="3" w:author="Emily Peck (CELA)" w:date="2018-09-10T13:22:00Z">
        <w:r w:rsidRPr="00177D4B">
          <w:rPr>
            <w:rFonts w:asciiTheme="minorHAnsi" w:hAnsiTheme="minorHAnsi"/>
            <w:b/>
            <w:snapToGrid w:val="0"/>
            <w:sz w:val="22"/>
            <w:szCs w:val="22"/>
          </w:rPr>
          <w:t>USE OF ENTRIES</w:t>
        </w:r>
      </w:ins>
    </w:p>
    <w:p w14:paraId="3AEA93DD" w14:textId="77777777" w:rsidR="00A71222" w:rsidRPr="00387A6F" w:rsidRDefault="00A71222" w:rsidP="00A71222">
      <w:pPr>
        <w:pStyle w:val="ListParagraph"/>
        <w:rPr>
          <w:ins w:id="4" w:author="Emily Peck (CELA)" w:date="2018-09-10T13:22:00Z"/>
          <w:rFonts w:asciiTheme="minorHAnsi" w:hAnsiTheme="minorHAnsi"/>
          <w:b/>
          <w:snapToGrid w:val="0"/>
          <w:sz w:val="10"/>
          <w:szCs w:val="10"/>
        </w:rPr>
      </w:pPr>
    </w:p>
    <w:p w14:paraId="5437644B" w14:textId="77777777" w:rsidR="00A71222" w:rsidRPr="00177D4B" w:rsidRDefault="00A71222" w:rsidP="00A71222">
      <w:pPr>
        <w:tabs>
          <w:tab w:val="left" w:pos="360"/>
        </w:tabs>
        <w:ind w:left="720"/>
        <w:rPr>
          <w:ins w:id="5" w:author="Emily Peck (CELA)" w:date="2018-09-10T13:22:00Z"/>
          <w:rFonts w:asciiTheme="minorHAnsi" w:hAnsiTheme="minorHAnsi"/>
          <w:snapToGrid w:val="0"/>
          <w:sz w:val="22"/>
          <w:szCs w:val="22"/>
        </w:rPr>
      </w:pPr>
      <w:ins w:id="6" w:author="Emily Peck (CELA)" w:date="2018-09-10T13:22:00Z">
        <w:r w:rsidRPr="00177D4B">
          <w:rPr>
            <w:rFonts w:asciiTheme="minorHAnsi" w:hAnsiTheme="minorHAnsi"/>
            <w:snapToGrid w:val="0"/>
            <w:sz w:val="22"/>
            <w:szCs w:val="22"/>
          </w:rPr>
          <w:t>We are not claiming ownership rights to your Submission. However</w:t>
        </w:r>
        <w:r>
          <w:rPr>
            <w:rFonts w:asciiTheme="minorHAnsi" w:hAnsiTheme="minorHAnsi"/>
            <w:snapToGrid w:val="0"/>
            <w:sz w:val="22"/>
            <w:szCs w:val="22"/>
          </w:rPr>
          <w:t>,</w:t>
        </w:r>
        <w:r w:rsidRPr="00177D4B">
          <w:rPr>
            <w:rFonts w:asciiTheme="minorHAnsi" w:hAnsiTheme="minorHAnsi"/>
            <w:snapToGrid w:val="0"/>
            <w:sz w:val="22"/>
            <w:szCs w:val="22"/>
          </w:rPr>
          <w:t xml:space="preserve"> by submitting an entry, you grant us an irrevocable, royalty-free, worldwide right and license to use, review, assess, test and otherwise analyze your entry and all its content in connection with this Contest and use your entry in any media whatsoever now known or later invented for any non-commercial or commercial purpose, including, but not limited to, the marketing, sale or promotion of Microsoft products or services, withou</w:t>
        </w:r>
        <w:r>
          <w:rPr>
            <w:rFonts w:asciiTheme="minorHAnsi" w:hAnsiTheme="minorHAnsi"/>
            <w:snapToGrid w:val="0"/>
            <w:sz w:val="22"/>
            <w:szCs w:val="22"/>
          </w:rPr>
          <w:t xml:space="preserve">t further permission from you. </w:t>
        </w:r>
        <w:r w:rsidRPr="00177D4B">
          <w:rPr>
            <w:rFonts w:asciiTheme="minorHAnsi" w:hAnsiTheme="minorHAnsi"/>
            <w:snapToGrid w:val="0"/>
            <w:sz w:val="22"/>
            <w:szCs w:val="22"/>
          </w:rPr>
          <w:t>You will not receive any compensation or credit for use of your entry, other than what is described in these Official Rules.</w:t>
        </w:r>
      </w:ins>
    </w:p>
    <w:p w14:paraId="6C0F775F" w14:textId="77777777" w:rsidR="00A71222" w:rsidRPr="00177D4B" w:rsidRDefault="00A71222" w:rsidP="00A71222">
      <w:pPr>
        <w:tabs>
          <w:tab w:val="left" w:pos="360"/>
        </w:tabs>
        <w:rPr>
          <w:ins w:id="7" w:author="Emily Peck (CELA)" w:date="2018-09-10T13:22:00Z"/>
          <w:rFonts w:asciiTheme="minorHAnsi" w:hAnsiTheme="minorHAnsi"/>
          <w:snapToGrid w:val="0"/>
          <w:sz w:val="22"/>
          <w:szCs w:val="22"/>
        </w:rPr>
      </w:pPr>
    </w:p>
    <w:p w14:paraId="28636775" w14:textId="77777777" w:rsidR="00A71222" w:rsidRPr="00177D4B" w:rsidRDefault="00A71222" w:rsidP="00A71222">
      <w:pPr>
        <w:tabs>
          <w:tab w:val="left" w:pos="360"/>
        </w:tabs>
        <w:ind w:left="720"/>
        <w:rPr>
          <w:ins w:id="8" w:author="Emily Peck (CELA)" w:date="2018-09-10T13:22:00Z"/>
          <w:rFonts w:asciiTheme="minorHAnsi" w:hAnsiTheme="minorHAnsi"/>
          <w:snapToGrid w:val="0"/>
          <w:sz w:val="22"/>
          <w:szCs w:val="22"/>
        </w:rPr>
      </w:pPr>
      <w:ins w:id="9" w:author="Emily Peck (CELA)" w:date="2018-09-10T13:22:00Z">
        <w:r w:rsidRPr="00177D4B">
          <w:rPr>
            <w:rFonts w:asciiTheme="minorHAnsi" w:hAnsiTheme="minorHAnsi"/>
            <w:snapToGrid w:val="0"/>
            <w:sz w:val="22"/>
            <w:szCs w:val="22"/>
          </w:rPr>
          <w:t>By entering you acknowledge that the we may have developed or commissioned materials similar or identical to your entry and you waive any claims resulting from any similarities t</w:t>
        </w:r>
        <w:r>
          <w:rPr>
            <w:rFonts w:asciiTheme="minorHAnsi" w:hAnsiTheme="minorHAnsi"/>
            <w:snapToGrid w:val="0"/>
            <w:sz w:val="22"/>
            <w:szCs w:val="22"/>
          </w:rPr>
          <w:t xml:space="preserve">o your entry. </w:t>
        </w:r>
        <w:r w:rsidRPr="00177D4B">
          <w:rPr>
            <w:rFonts w:asciiTheme="minorHAnsi" w:hAnsiTheme="minorHAnsi"/>
            <w:snapToGrid w:val="0"/>
            <w:sz w:val="22"/>
            <w:szCs w:val="22"/>
          </w:rPr>
          <w:t>Further you understand that we will not restrict work assignments of representatives who have had access to your entry and you agree that use of information in our representatives’ unaided memories in the development or deployment of our products or services does not create liability for us under this agreement or copyright or trade secret law.</w:t>
        </w:r>
      </w:ins>
    </w:p>
    <w:p w14:paraId="0884B55F" w14:textId="77777777" w:rsidR="00A71222" w:rsidRPr="00177D4B" w:rsidRDefault="00A71222" w:rsidP="00A71222">
      <w:pPr>
        <w:tabs>
          <w:tab w:val="left" w:pos="360"/>
        </w:tabs>
        <w:ind w:left="360"/>
        <w:rPr>
          <w:ins w:id="10" w:author="Emily Peck (CELA)" w:date="2018-09-10T13:22:00Z"/>
          <w:rFonts w:asciiTheme="minorHAnsi" w:hAnsiTheme="minorHAnsi"/>
          <w:snapToGrid w:val="0"/>
          <w:sz w:val="22"/>
          <w:szCs w:val="22"/>
        </w:rPr>
      </w:pPr>
    </w:p>
    <w:p w14:paraId="662EA406" w14:textId="77777777" w:rsidR="00A71222" w:rsidRDefault="00A71222" w:rsidP="00A71222">
      <w:pPr>
        <w:ind w:left="720"/>
        <w:rPr>
          <w:ins w:id="11" w:author="Emily Peck (CELA)" w:date="2018-09-10T13:22:00Z"/>
          <w:rFonts w:asciiTheme="minorHAnsi" w:hAnsiTheme="minorHAnsi"/>
          <w:snapToGrid w:val="0"/>
          <w:sz w:val="22"/>
          <w:szCs w:val="22"/>
        </w:rPr>
      </w:pPr>
      <w:ins w:id="12" w:author="Emily Peck (CELA)" w:date="2018-09-10T13:22:00Z">
        <w:r w:rsidRPr="00177D4B">
          <w:rPr>
            <w:rFonts w:asciiTheme="minorHAnsi" w:hAnsiTheme="minorHAnsi"/>
            <w:snapToGrid w:val="0"/>
            <w:sz w:val="22"/>
            <w:szCs w:val="22"/>
          </w:rPr>
          <w:t xml:space="preserve">Your entry may </w:t>
        </w:r>
        <w:r>
          <w:rPr>
            <w:rFonts w:asciiTheme="minorHAnsi" w:hAnsiTheme="minorHAnsi"/>
            <w:snapToGrid w:val="0"/>
            <w:sz w:val="22"/>
            <w:szCs w:val="22"/>
          </w:rPr>
          <w:t xml:space="preserve">be posted on a public website. </w:t>
        </w:r>
        <w:r w:rsidRPr="00177D4B">
          <w:rPr>
            <w:rFonts w:asciiTheme="minorHAnsi" w:hAnsiTheme="minorHAnsi"/>
            <w:snapToGrid w:val="0"/>
            <w:sz w:val="22"/>
            <w:szCs w:val="22"/>
          </w:rPr>
          <w:t>We are not responsible for any unauthorized use of your entr</w:t>
        </w:r>
        <w:r>
          <w:rPr>
            <w:rFonts w:asciiTheme="minorHAnsi" w:hAnsiTheme="minorHAnsi"/>
            <w:snapToGrid w:val="0"/>
            <w:sz w:val="22"/>
            <w:szCs w:val="22"/>
          </w:rPr>
          <w:t xml:space="preserve">y by visitors to this website. </w:t>
        </w:r>
        <w:r w:rsidRPr="00177D4B">
          <w:rPr>
            <w:rFonts w:asciiTheme="minorHAnsi" w:hAnsiTheme="minorHAnsi"/>
            <w:snapToGrid w:val="0"/>
            <w:sz w:val="22"/>
            <w:szCs w:val="22"/>
          </w:rPr>
          <w:t>We are not obligated to use your entry for any purpose, even if it has been selected as a winning entry.</w:t>
        </w:r>
      </w:ins>
    </w:p>
    <w:p w14:paraId="4DA8510A" w14:textId="77777777" w:rsidR="00A71222" w:rsidRDefault="00A71222" w:rsidP="00EF1397">
      <w:pPr>
        <w:pStyle w:val="ListParagraph"/>
        <w:rPr>
          <w:rFonts w:asciiTheme="minorHAnsi" w:hAnsiTheme="minorHAnsi" w:cs="Arial"/>
          <w:b/>
          <w:bCs/>
          <w:sz w:val="22"/>
          <w:szCs w:val="22"/>
        </w:rPr>
        <w:pPrChange w:id="13" w:author="Justin Garrett" w:date="2018-09-10T17:14:00Z">
          <w:pPr>
            <w:pStyle w:val="ListParagraph"/>
            <w:numPr>
              <w:numId w:val="24"/>
            </w:numPr>
            <w:ind w:hanging="360"/>
          </w:pPr>
        </w:pPrChange>
      </w:pPr>
    </w:p>
    <w:p w14:paraId="5DDE73E4" w14:textId="0C44FCF1" w:rsidR="00EA0833" w:rsidRPr="00EA0833" w:rsidRDefault="00EA0833" w:rsidP="00EA0833">
      <w:pPr>
        <w:pStyle w:val="ListParagraph"/>
        <w:numPr>
          <w:ilvl w:val="0"/>
          <w:numId w:val="24"/>
        </w:numPr>
        <w:rPr>
          <w:rFonts w:asciiTheme="minorHAnsi" w:hAnsiTheme="minorHAnsi" w:cs="Arial"/>
          <w:b/>
          <w:bCs/>
          <w:sz w:val="22"/>
          <w:szCs w:val="22"/>
        </w:rPr>
      </w:pPr>
      <w:r w:rsidRPr="00EA0833">
        <w:rPr>
          <w:rFonts w:asciiTheme="minorHAnsi" w:hAnsiTheme="minorHAnsi" w:cs="Arial"/>
          <w:b/>
          <w:bCs/>
          <w:sz w:val="22"/>
          <w:szCs w:val="22"/>
        </w:rPr>
        <w:t>WINNER SELECTION AND NOTIFICATION</w:t>
      </w:r>
    </w:p>
    <w:bookmarkEnd w:id="2"/>
    <w:p w14:paraId="61FBADA4" w14:textId="77777777" w:rsidR="00A82B11" w:rsidRPr="006C79F0" w:rsidRDefault="00A82B11">
      <w:pPr>
        <w:rPr>
          <w:rFonts w:asciiTheme="minorHAnsi" w:hAnsiTheme="minorHAnsi"/>
          <w:color w:val="000000"/>
          <w:sz w:val="22"/>
          <w:szCs w:val="22"/>
        </w:rPr>
      </w:pPr>
    </w:p>
    <w:p w14:paraId="0F41546F" w14:textId="6BF6EC54" w:rsidR="00B3647C" w:rsidRPr="00B3647C" w:rsidRDefault="00D61FEF" w:rsidP="00EA0833">
      <w:pPr>
        <w:ind w:left="360"/>
        <w:rPr>
          <w:rFonts w:asciiTheme="minorHAnsi" w:hAnsiTheme="minorHAnsi"/>
          <w:sz w:val="22"/>
          <w:szCs w:val="22"/>
        </w:rPr>
      </w:pPr>
      <w:r w:rsidRPr="00B3647C">
        <w:rPr>
          <w:rFonts w:asciiTheme="minorHAnsi" w:hAnsiTheme="minorHAnsi"/>
          <w:sz w:val="22"/>
          <w:szCs w:val="22"/>
        </w:rPr>
        <w:t xml:space="preserve">At the close of the event, </w:t>
      </w:r>
      <w:r w:rsidR="00B3647C" w:rsidRPr="00B3647C">
        <w:rPr>
          <w:rFonts w:asciiTheme="minorHAnsi" w:hAnsiTheme="minorHAnsi"/>
          <w:sz w:val="22"/>
          <w:szCs w:val="22"/>
        </w:rPr>
        <w:t xml:space="preserve">1 project will be selected post-hacking. The below requirements will be used as </w:t>
      </w:r>
      <w:r w:rsidR="0054783B" w:rsidRPr="00B3647C">
        <w:rPr>
          <w:rFonts w:asciiTheme="minorHAnsi" w:hAnsiTheme="minorHAnsi"/>
          <w:sz w:val="22"/>
          <w:szCs w:val="22"/>
        </w:rPr>
        <w:t>judging</w:t>
      </w:r>
      <w:r w:rsidR="00B3647C" w:rsidRPr="00B3647C">
        <w:rPr>
          <w:rFonts w:asciiTheme="minorHAnsi" w:hAnsiTheme="minorHAnsi"/>
          <w:sz w:val="22"/>
          <w:szCs w:val="22"/>
        </w:rPr>
        <w:t xml:space="preserve"> elements to </w:t>
      </w:r>
      <w:r w:rsidR="0054783B" w:rsidRPr="00B3647C">
        <w:rPr>
          <w:rFonts w:asciiTheme="minorHAnsi" w:hAnsiTheme="minorHAnsi"/>
          <w:sz w:val="22"/>
          <w:szCs w:val="22"/>
        </w:rPr>
        <w:t>determine</w:t>
      </w:r>
      <w:r w:rsidR="00B3647C" w:rsidRPr="00B3647C">
        <w:rPr>
          <w:rFonts w:asciiTheme="minorHAnsi" w:hAnsiTheme="minorHAnsi"/>
          <w:sz w:val="22"/>
          <w:szCs w:val="22"/>
        </w:rPr>
        <w:t xml:space="preserve"> a winner</w:t>
      </w:r>
      <w:r w:rsidR="006555E5">
        <w:rPr>
          <w:rFonts w:asciiTheme="minorHAnsi" w:hAnsiTheme="minorHAnsi"/>
          <w:sz w:val="22"/>
          <w:szCs w:val="22"/>
        </w:rPr>
        <w:t xml:space="preserve"> (out of a possible 50 points)</w:t>
      </w:r>
      <w:r w:rsidR="00B3647C" w:rsidRPr="00B3647C">
        <w:rPr>
          <w:rFonts w:asciiTheme="minorHAnsi" w:hAnsiTheme="minorHAnsi"/>
          <w:sz w:val="22"/>
          <w:szCs w:val="22"/>
        </w:rPr>
        <w:t>:</w:t>
      </w:r>
    </w:p>
    <w:p w14:paraId="5850D05C" w14:textId="77777777" w:rsidR="00B3647C" w:rsidRPr="00B3647C" w:rsidRDefault="00B3647C" w:rsidP="00B3647C">
      <w:pPr>
        <w:rPr>
          <w:rFonts w:asciiTheme="minorHAnsi" w:hAnsiTheme="minorHAnsi"/>
          <w:sz w:val="22"/>
          <w:szCs w:val="22"/>
        </w:rPr>
      </w:pPr>
    </w:p>
    <w:p w14:paraId="47E8959A"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address a clear need, problem, or opportunity and is the solution clearly explained? (10 points)</w:t>
      </w:r>
    </w:p>
    <w:p w14:paraId="40BFFD7A" w14:textId="61AD39BF"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include innovations in technical design and/or implementation of services (e.g., Cognitive Services,</w:t>
      </w:r>
      <w:r>
        <w:rPr>
          <w:rFonts w:asciiTheme="minorHAnsi" w:hAnsiTheme="minorHAnsi"/>
          <w:sz w:val="22"/>
          <w:szCs w:val="22"/>
        </w:rPr>
        <w:t xml:space="preserve"> Machine Learning</w:t>
      </w:r>
      <w:r w:rsidRPr="006555E5">
        <w:rPr>
          <w:rFonts w:asciiTheme="minorHAnsi" w:hAnsiTheme="minorHAnsi"/>
          <w:sz w:val="22"/>
          <w:szCs w:val="22"/>
        </w:rPr>
        <w:t>) and/or User Experience? (20 points)</w:t>
      </w:r>
    </w:p>
    <w:p w14:paraId="206C0491"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have a clear target market or audience? (5 points)</w:t>
      </w:r>
    </w:p>
    <w:p w14:paraId="6AF800F2"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Is the project’s purpose and basic functionality easily understood? (5 points)</w:t>
      </w:r>
    </w:p>
    <w:p w14:paraId="47492EB0"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have a professional degree of production in terms of performance, user interface, visuals, and audio? (10 points)</w:t>
      </w:r>
    </w:p>
    <w:p w14:paraId="74293593" w14:textId="77777777" w:rsidR="00A82B11" w:rsidRPr="006C79F0" w:rsidRDefault="00A82B11">
      <w:pPr>
        <w:rPr>
          <w:rFonts w:asciiTheme="minorHAnsi" w:hAnsiTheme="minorHAnsi"/>
          <w:sz w:val="22"/>
          <w:szCs w:val="22"/>
          <w:vertAlign w:val="superscript"/>
        </w:rPr>
      </w:pPr>
    </w:p>
    <w:p w14:paraId="6BF949CD" w14:textId="4D8D2D53" w:rsidR="007831AA" w:rsidRDefault="007831AA" w:rsidP="007831AA">
      <w:pPr>
        <w:pStyle w:val="FlushLeft"/>
        <w:spacing w:before="0"/>
        <w:ind w:left="360"/>
        <w:rPr>
          <w:rFonts w:asciiTheme="minorHAnsi" w:hAnsiTheme="minorHAnsi"/>
          <w:sz w:val="22"/>
          <w:szCs w:val="22"/>
        </w:rPr>
      </w:pPr>
      <w:r>
        <w:rPr>
          <w:rFonts w:asciiTheme="minorHAnsi" w:hAnsiTheme="minorHAnsi"/>
          <w:sz w:val="22"/>
          <w:szCs w:val="22"/>
        </w:rPr>
        <w:t xml:space="preserve">In the event of a tie between any eligible entries, an additional judge will break the tie based on the judging criteria described above.  The decisions of the judges are final and binding.  If we do not receive </w:t>
      </w:r>
      <w:proofErr w:type="gramStart"/>
      <w:r>
        <w:rPr>
          <w:rFonts w:asciiTheme="minorHAnsi" w:hAnsiTheme="minorHAnsi"/>
          <w:sz w:val="22"/>
          <w:szCs w:val="22"/>
        </w:rPr>
        <w:t>a sufficient number of</w:t>
      </w:r>
      <w:proofErr w:type="gramEnd"/>
      <w:r>
        <w:rPr>
          <w:rFonts w:asciiTheme="minorHAnsi" w:hAnsiTheme="minorHAnsi"/>
          <w:sz w:val="22"/>
          <w:szCs w:val="22"/>
        </w:rPr>
        <w:t xml:space="preserve"> entries meeting the entry requirements, we may, at our discretion, select fewer winners than the number of Contest Prizes described below.</w:t>
      </w:r>
    </w:p>
    <w:p w14:paraId="3C10BA4B" w14:textId="68C7B3B9" w:rsidR="006555E5" w:rsidRDefault="006555E5" w:rsidP="007831AA">
      <w:pPr>
        <w:pStyle w:val="FlushLeft"/>
        <w:spacing w:before="0"/>
        <w:ind w:left="360"/>
        <w:rPr>
          <w:rFonts w:asciiTheme="minorHAnsi" w:hAnsiTheme="minorHAnsi"/>
          <w:sz w:val="22"/>
          <w:szCs w:val="22"/>
        </w:rPr>
      </w:pPr>
    </w:p>
    <w:p w14:paraId="5046B04D" w14:textId="2B623FFA" w:rsidR="006555E5" w:rsidRDefault="006555E5" w:rsidP="007831AA">
      <w:pPr>
        <w:pStyle w:val="FlushLeft"/>
        <w:spacing w:before="0"/>
        <w:ind w:left="360"/>
        <w:rPr>
          <w:rFonts w:asciiTheme="minorHAnsi" w:hAnsiTheme="minorHAnsi"/>
          <w:sz w:val="22"/>
          <w:szCs w:val="22"/>
        </w:rPr>
      </w:pPr>
      <w:proofErr w:type="gramStart"/>
      <w:r>
        <w:rPr>
          <w:rFonts w:asciiTheme="minorHAnsi" w:hAnsiTheme="minorHAnsi"/>
          <w:sz w:val="22"/>
          <w:szCs w:val="22"/>
        </w:rPr>
        <w:t>Additionally</w:t>
      </w:r>
      <w:proofErr w:type="gramEnd"/>
      <w:r>
        <w:rPr>
          <w:rFonts w:asciiTheme="minorHAnsi" w:hAnsiTheme="minorHAnsi"/>
          <w:sz w:val="22"/>
          <w:szCs w:val="22"/>
        </w:rPr>
        <w:t xml:space="preserve"> at the close of the event, </w:t>
      </w:r>
    </w:p>
    <w:p w14:paraId="559131FC" w14:textId="264FE54F" w:rsidR="007831AA" w:rsidRDefault="007831AA">
      <w:pPr>
        <w:rPr>
          <w:rFonts w:asciiTheme="minorHAnsi" w:hAnsiTheme="minorHAnsi"/>
          <w:b/>
          <w:sz w:val="22"/>
          <w:szCs w:val="22"/>
        </w:rPr>
      </w:pPr>
    </w:p>
    <w:p w14:paraId="4E60CEBE"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PRIZES</w:t>
      </w:r>
    </w:p>
    <w:p w14:paraId="72E8257D" w14:textId="77777777" w:rsidR="00EA0833" w:rsidRPr="0003391E" w:rsidRDefault="00EA0833" w:rsidP="00EA0833">
      <w:pPr>
        <w:pStyle w:val="ListParagraph"/>
        <w:rPr>
          <w:rFonts w:asciiTheme="minorHAnsi" w:hAnsiTheme="minorHAnsi" w:cs="Arial"/>
          <w:b/>
          <w:bCs/>
          <w:sz w:val="10"/>
          <w:szCs w:val="10"/>
        </w:rPr>
      </w:pPr>
    </w:p>
    <w:p w14:paraId="4EF31DC7" w14:textId="77777777" w:rsidR="00EA0833" w:rsidRPr="0003391E" w:rsidRDefault="00EA0833" w:rsidP="00EA0833">
      <w:pPr>
        <w:ind w:left="360" w:firstLine="360"/>
        <w:rPr>
          <w:rFonts w:asciiTheme="minorHAnsi" w:hAnsiTheme="minorHAnsi" w:cstheme="minorHAnsi"/>
          <w:sz w:val="22"/>
          <w:szCs w:val="22"/>
        </w:rPr>
      </w:pPr>
      <w:r w:rsidRPr="0003391E">
        <w:rPr>
          <w:rFonts w:asciiTheme="minorHAnsi" w:hAnsiTheme="minorHAnsi" w:cs="Arial"/>
          <w:bCs/>
          <w:sz w:val="22"/>
          <w:szCs w:val="22"/>
        </w:rPr>
        <w:t xml:space="preserve">The following prizes will be awarded: </w:t>
      </w:r>
    </w:p>
    <w:p w14:paraId="5FCA2E63" w14:textId="77777777" w:rsidR="00EA0833" w:rsidRPr="0003391E" w:rsidRDefault="00EA0833" w:rsidP="00EA0833">
      <w:pPr>
        <w:ind w:left="720"/>
        <w:rPr>
          <w:rFonts w:asciiTheme="minorHAnsi" w:hAnsiTheme="minorHAnsi"/>
          <w:b/>
          <w:color w:val="0000FF"/>
          <w:sz w:val="22"/>
          <w:szCs w:val="22"/>
          <w:vertAlign w:val="superscript"/>
        </w:rPr>
      </w:pPr>
    </w:p>
    <w:p w14:paraId="6A6276A9" w14:textId="77777777" w:rsidR="00EA0833" w:rsidRPr="0003391E" w:rsidRDefault="00EA0833" w:rsidP="00EA0833">
      <w:pPr>
        <w:ind w:left="720"/>
        <w:rPr>
          <w:rFonts w:asciiTheme="minorHAnsi" w:hAnsiTheme="minorHAnsi"/>
          <w:sz w:val="22"/>
          <w:szCs w:val="22"/>
        </w:rPr>
      </w:pPr>
      <w:r w:rsidRPr="0003391E">
        <w:rPr>
          <w:rFonts w:asciiTheme="minorHAnsi" w:hAnsiTheme="minorHAnsi"/>
          <w:b/>
          <w:sz w:val="22"/>
          <w:szCs w:val="22"/>
        </w:rPr>
        <w:t xml:space="preserve">One (1) Grand Prize (s). </w:t>
      </w:r>
      <w:r w:rsidRPr="0003391E">
        <w:rPr>
          <w:rFonts w:asciiTheme="minorHAnsi" w:hAnsiTheme="minorHAnsi"/>
          <w:sz w:val="22"/>
          <w:szCs w:val="22"/>
        </w:rPr>
        <w:t>Each winner will receive:</w:t>
      </w:r>
    </w:p>
    <w:p w14:paraId="68D4A303" w14:textId="347DF3B7" w:rsidR="00EA0833" w:rsidRDefault="00EA0833" w:rsidP="00EA0833">
      <w:pPr>
        <w:ind w:left="720"/>
        <w:rPr>
          <w:rFonts w:asciiTheme="minorHAnsi" w:hAnsiTheme="minorHAnsi"/>
          <w:sz w:val="22"/>
          <w:szCs w:val="22"/>
        </w:rPr>
      </w:pPr>
      <w:r w:rsidRPr="006555E5">
        <w:rPr>
          <w:rFonts w:asciiTheme="minorHAnsi" w:hAnsiTheme="minorHAnsi"/>
          <w:sz w:val="22"/>
          <w:szCs w:val="22"/>
          <w:highlight w:val="yellow"/>
        </w:rPr>
        <w:t xml:space="preserve">A </w:t>
      </w:r>
      <w:r w:rsidR="00E9794D">
        <w:rPr>
          <w:rFonts w:asciiTheme="minorHAnsi" w:hAnsiTheme="minorHAnsi"/>
          <w:sz w:val="22"/>
          <w:szCs w:val="22"/>
          <w:highlight w:val="yellow"/>
        </w:rPr>
        <w:t>XBOX One X 1</w:t>
      </w:r>
      <w:proofErr w:type="gramStart"/>
      <w:r w:rsidR="00E9794D">
        <w:rPr>
          <w:rFonts w:asciiTheme="minorHAnsi" w:hAnsiTheme="minorHAnsi"/>
          <w:sz w:val="22"/>
          <w:szCs w:val="22"/>
          <w:highlight w:val="yellow"/>
        </w:rPr>
        <w:t>TB</w:t>
      </w:r>
      <w:r w:rsidRPr="006555E5">
        <w:rPr>
          <w:rFonts w:asciiTheme="minorHAnsi" w:hAnsiTheme="minorHAnsi"/>
          <w:sz w:val="22"/>
          <w:szCs w:val="22"/>
          <w:highlight w:val="yellow"/>
        </w:rPr>
        <w:t xml:space="preserve">  Approximate</w:t>
      </w:r>
      <w:proofErr w:type="gramEnd"/>
      <w:r w:rsidRPr="006555E5">
        <w:rPr>
          <w:rFonts w:asciiTheme="minorHAnsi" w:hAnsiTheme="minorHAnsi"/>
          <w:sz w:val="22"/>
          <w:szCs w:val="22"/>
          <w:highlight w:val="yellow"/>
        </w:rPr>
        <w:t xml:space="preserve"> Retail Value (ARV) $</w:t>
      </w:r>
      <w:r w:rsidR="00E9794D">
        <w:rPr>
          <w:rFonts w:asciiTheme="minorHAnsi" w:hAnsiTheme="minorHAnsi"/>
          <w:sz w:val="22"/>
          <w:szCs w:val="22"/>
          <w:highlight w:val="yellow"/>
        </w:rPr>
        <w:t>499.99</w:t>
      </w:r>
    </w:p>
    <w:p w14:paraId="28E45E69" w14:textId="77777777" w:rsidR="008D7F64" w:rsidRPr="0003391E" w:rsidRDefault="008D7F64" w:rsidP="00EA0833">
      <w:pPr>
        <w:ind w:left="720"/>
        <w:rPr>
          <w:rFonts w:asciiTheme="minorHAnsi" w:hAnsiTheme="minorHAnsi"/>
          <w:sz w:val="22"/>
          <w:szCs w:val="22"/>
        </w:rPr>
      </w:pPr>
    </w:p>
    <w:p w14:paraId="407EA63F" w14:textId="77777777" w:rsidR="00EA0833" w:rsidRPr="0003391E" w:rsidRDefault="00EA0833" w:rsidP="00EA0833">
      <w:pPr>
        <w:ind w:left="720"/>
        <w:rPr>
          <w:rFonts w:asciiTheme="minorHAnsi" w:hAnsiTheme="minorHAnsi"/>
          <w:sz w:val="22"/>
          <w:szCs w:val="22"/>
        </w:rPr>
      </w:pPr>
      <w:r w:rsidRPr="0003391E">
        <w:rPr>
          <w:rFonts w:asciiTheme="minorHAnsi" w:hAnsiTheme="minorHAnsi"/>
          <w:sz w:val="22"/>
          <w:szCs w:val="22"/>
        </w:rPr>
        <w:t>The ARV of electronic prizes is subject to price fluctuations in the consumer marketplace based on, among other things, any gap in time between the date the ARV is estimated for purposes of these Official Rules and the date the prize is awarded or redeemed. We will determine the value of the prize to be the fair market value at the time of prize award.</w:t>
      </w:r>
    </w:p>
    <w:p w14:paraId="55BC97E7" w14:textId="77777777" w:rsidR="00EA0833" w:rsidRPr="0003391E" w:rsidRDefault="00EA0833" w:rsidP="00EA0833">
      <w:pPr>
        <w:ind w:left="720"/>
        <w:rPr>
          <w:rFonts w:asciiTheme="minorHAnsi" w:hAnsiTheme="minorHAnsi"/>
          <w:sz w:val="22"/>
          <w:szCs w:val="22"/>
        </w:rPr>
      </w:pPr>
    </w:p>
    <w:p w14:paraId="3B693C1E" w14:textId="18B188CB" w:rsidR="00EA0833" w:rsidRPr="0003391E" w:rsidRDefault="00EA0833" w:rsidP="008D7F64">
      <w:pPr>
        <w:ind w:firstLine="720"/>
        <w:rPr>
          <w:rFonts w:asciiTheme="minorHAnsi" w:hAnsiTheme="minorHAnsi"/>
          <w:b/>
          <w:bCs/>
          <w:sz w:val="22"/>
          <w:szCs w:val="22"/>
        </w:rPr>
      </w:pPr>
      <w:r w:rsidRPr="0003391E">
        <w:rPr>
          <w:rFonts w:asciiTheme="minorHAnsi" w:hAnsiTheme="minorHAnsi"/>
          <w:sz w:val="22"/>
          <w:szCs w:val="22"/>
        </w:rPr>
        <w:t xml:space="preserve">The total Approximate Retail Value (ARV) of all prizes: </w:t>
      </w:r>
      <w:r w:rsidRPr="006555E5">
        <w:rPr>
          <w:rFonts w:asciiTheme="minorHAnsi" w:hAnsiTheme="minorHAnsi"/>
          <w:b/>
          <w:sz w:val="22"/>
          <w:szCs w:val="22"/>
          <w:highlight w:val="yellow"/>
        </w:rPr>
        <w:t>$</w:t>
      </w:r>
      <w:r w:rsidR="00E9794D">
        <w:rPr>
          <w:rFonts w:asciiTheme="minorHAnsi" w:hAnsiTheme="minorHAnsi"/>
          <w:b/>
          <w:sz w:val="22"/>
          <w:szCs w:val="22"/>
          <w:highlight w:val="yellow"/>
        </w:rPr>
        <w:t>1,999.96</w:t>
      </w:r>
    </w:p>
    <w:p w14:paraId="4F341500" w14:textId="77777777" w:rsidR="00EA0833" w:rsidRPr="0003391E" w:rsidRDefault="00EA0833" w:rsidP="00EA0833">
      <w:pPr>
        <w:ind w:left="720"/>
        <w:rPr>
          <w:rFonts w:asciiTheme="minorHAnsi" w:hAnsiTheme="minorHAnsi"/>
          <w:sz w:val="22"/>
          <w:szCs w:val="22"/>
        </w:rPr>
      </w:pPr>
    </w:p>
    <w:p w14:paraId="1C16937E" w14:textId="77777777" w:rsidR="00EA0833" w:rsidRPr="0003391E" w:rsidRDefault="00EA0833" w:rsidP="00EA0833">
      <w:pPr>
        <w:ind w:left="720"/>
        <w:rPr>
          <w:rFonts w:asciiTheme="minorHAnsi" w:hAnsiTheme="minorHAnsi"/>
          <w:sz w:val="22"/>
          <w:szCs w:val="22"/>
        </w:rPr>
      </w:pPr>
      <w:r w:rsidRPr="0003391E">
        <w:rPr>
          <w:rFonts w:asciiTheme="minorHAnsi" w:hAnsiTheme="minorHAnsi"/>
          <w:sz w:val="22"/>
          <w:szCs w:val="22"/>
        </w:rPr>
        <w:t xml:space="preserve">We will only award </w:t>
      </w:r>
      <w:r w:rsidRPr="0003391E">
        <w:rPr>
          <w:rFonts w:asciiTheme="minorHAnsi" w:hAnsiTheme="minorHAnsi"/>
          <w:bCs/>
          <w:sz w:val="22"/>
          <w:szCs w:val="22"/>
        </w:rPr>
        <w:t>one</w:t>
      </w:r>
      <w:r w:rsidRPr="0003391E">
        <w:rPr>
          <w:rFonts w:asciiTheme="minorHAnsi" w:hAnsiTheme="minorHAnsi"/>
          <w:sz w:val="22"/>
          <w:szCs w:val="22"/>
        </w:rPr>
        <w:t xml:space="preserve"> (1) prize(s) per person. No more than the stated number of prizes will be awarded. </w:t>
      </w:r>
      <w:r w:rsidRPr="0003391E">
        <w:rPr>
          <w:rFonts w:asciiTheme="minorHAnsi" w:hAnsiTheme="minorHAnsi"/>
          <w:snapToGrid w:val="0"/>
          <w:sz w:val="22"/>
          <w:szCs w:val="22"/>
        </w:rPr>
        <w:t>No substitution, transfer, or assignment of prize permitted, except that Microsoft reserves the right to substitute a prize of equal or greater value in the event the offered prize is unavailable. Prize winners may be required to complete and return prize claim and / or tax forms (“Forms”) within the deadline stated in the winner notification. Taxes on the prize, if any, are the sole responsibility of the winner, who is advised to seek independent counsel regarding the tax implications of accepting a prize.</w:t>
      </w:r>
      <w:r w:rsidRPr="0003391E">
        <w:rPr>
          <w:rFonts w:asciiTheme="minorHAnsi" w:hAnsiTheme="minorHAnsi"/>
          <w:bCs/>
          <w:sz w:val="22"/>
          <w:szCs w:val="22"/>
        </w:rPr>
        <w:t xml:space="preserve"> B</w:t>
      </w:r>
      <w:r w:rsidRPr="0003391E">
        <w:rPr>
          <w:rFonts w:asciiTheme="minorHAnsi" w:hAnsiTheme="minorHAnsi" w:cs="Arial"/>
          <w:sz w:val="22"/>
          <w:szCs w:val="22"/>
        </w:rPr>
        <w:t>y accepting a prize, you agree that Microsoft may use your entry, name, image and hometown online and in print, or in any other media, in connection with this Sweepstakes without payment or compensation to you, except where prohibited by law.</w:t>
      </w:r>
    </w:p>
    <w:p w14:paraId="2925113B"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0E12D0B7"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ODDS</w:t>
      </w:r>
    </w:p>
    <w:p w14:paraId="02DDAC83" w14:textId="77777777" w:rsidR="00EA0833" w:rsidRPr="0003391E" w:rsidRDefault="00EA0833" w:rsidP="00EA0833">
      <w:pPr>
        <w:pStyle w:val="ListParagraph"/>
        <w:autoSpaceDE w:val="0"/>
        <w:autoSpaceDN w:val="0"/>
        <w:adjustRightInd w:val="0"/>
        <w:rPr>
          <w:rFonts w:asciiTheme="minorHAnsi" w:hAnsiTheme="minorHAnsi" w:cs="Sans Serif"/>
          <w:b/>
          <w:color w:val="000000"/>
          <w:sz w:val="10"/>
          <w:szCs w:val="10"/>
        </w:rPr>
      </w:pPr>
    </w:p>
    <w:p w14:paraId="0D2FE1A1" w14:textId="77777777" w:rsidR="00EA0833" w:rsidRPr="0003391E" w:rsidRDefault="00EA0833" w:rsidP="00EA0833">
      <w:pPr>
        <w:pStyle w:val="ListParagraph"/>
        <w:autoSpaceDE w:val="0"/>
        <w:autoSpaceDN w:val="0"/>
        <w:adjustRightInd w:val="0"/>
        <w:rPr>
          <w:rFonts w:asciiTheme="minorHAnsi" w:hAnsiTheme="minorHAnsi" w:cs="Sans Serif"/>
          <w:color w:val="000000"/>
          <w:sz w:val="22"/>
          <w:szCs w:val="22"/>
        </w:rPr>
      </w:pPr>
      <w:r w:rsidRPr="0003391E">
        <w:rPr>
          <w:rFonts w:asciiTheme="minorHAnsi" w:hAnsiTheme="minorHAnsi" w:cs="Sans Serif"/>
          <w:color w:val="000000"/>
          <w:sz w:val="22"/>
          <w:szCs w:val="22"/>
        </w:rPr>
        <w:t xml:space="preserve">The odds of winning are based on the number and/or quality of eligible entries received. </w:t>
      </w:r>
    </w:p>
    <w:p w14:paraId="00EF8E46" w14:textId="77777777" w:rsidR="00EA0833" w:rsidRPr="0003391E" w:rsidRDefault="00EA0833" w:rsidP="00EA0833">
      <w:pPr>
        <w:autoSpaceDE w:val="0"/>
        <w:autoSpaceDN w:val="0"/>
        <w:adjustRightInd w:val="0"/>
        <w:rPr>
          <w:rFonts w:asciiTheme="minorHAnsi" w:hAnsiTheme="minorHAnsi" w:cs="Sans Serif"/>
          <w:b/>
          <w:color w:val="000000"/>
          <w:sz w:val="22"/>
          <w:szCs w:val="22"/>
        </w:rPr>
      </w:pPr>
    </w:p>
    <w:p w14:paraId="0131C10E"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GENERAL CONDITIONS AND RELEASE OF LIABILITY</w:t>
      </w:r>
    </w:p>
    <w:p w14:paraId="6CC7F20E" w14:textId="77777777" w:rsidR="00EA0833" w:rsidRPr="0003391E" w:rsidRDefault="00EA0833" w:rsidP="00EA0833">
      <w:pPr>
        <w:pStyle w:val="ListParagraph"/>
        <w:autoSpaceDE w:val="0"/>
        <w:autoSpaceDN w:val="0"/>
        <w:adjustRightInd w:val="0"/>
        <w:rPr>
          <w:rFonts w:asciiTheme="minorHAnsi" w:hAnsiTheme="minorHAnsi" w:cs="Sans Serif"/>
          <w:b/>
          <w:color w:val="000000"/>
          <w:sz w:val="10"/>
          <w:szCs w:val="10"/>
        </w:rPr>
      </w:pPr>
    </w:p>
    <w:p w14:paraId="4D9DFBD2" w14:textId="77777777" w:rsidR="00EA0833" w:rsidRPr="0003391E" w:rsidRDefault="00EA0833" w:rsidP="00EA0833">
      <w:pPr>
        <w:pStyle w:val="ListParagraph"/>
        <w:rPr>
          <w:rFonts w:asciiTheme="minorHAnsi" w:hAnsiTheme="minorHAnsi"/>
          <w:sz w:val="22"/>
          <w:szCs w:val="22"/>
        </w:rPr>
      </w:pPr>
      <w:r w:rsidRPr="0003391E">
        <w:rPr>
          <w:rFonts w:asciiTheme="minorHAnsi" w:hAnsiTheme="minorHAnsi"/>
          <w:sz w:val="22"/>
          <w:szCs w:val="22"/>
        </w:rPr>
        <w:t>To the extent allowed by law, by entering you agree to release and hold harmless Microsoft and its respective parents, partners, subsidiaries, affiliates, employees and agents from any and all liability or any injury, loss or damage of any kind arising in connection with this Sweepstakes or any prize won.</w:t>
      </w:r>
    </w:p>
    <w:p w14:paraId="40D28985" w14:textId="77777777" w:rsidR="00EA0833" w:rsidRPr="0003391E" w:rsidRDefault="00EA0833" w:rsidP="00EA0833">
      <w:pPr>
        <w:pStyle w:val="ListParagraph"/>
        <w:rPr>
          <w:rFonts w:asciiTheme="minorHAnsi" w:hAnsiTheme="minorHAnsi"/>
          <w:sz w:val="22"/>
          <w:szCs w:val="22"/>
        </w:rPr>
      </w:pPr>
    </w:p>
    <w:p w14:paraId="67F2922C" w14:textId="77777777" w:rsidR="00EA0833" w:rsidRPr="0003391E" w:rsidRDefault="00EA0833" w:rsidP="00EA0833">
      <w:pPr>
        <w:pStyle w:val="ListParagraph"/>
        <w:rPr>
          <w:rFonts w:asciiTheme="minorHAnsi" w:hAnsiTheme="minorHAnsi"/>
          <w:b/>
          <w:bCs/>
          <w:sz w:val="22"/>
          <w:szCs w:val="22"/>
        </w:rPr>
      </w:pPr>
      <w:r w:rsidRPr="0003391E">
        <w:rPr>
          <w:rFonts w:asciiTheme="minorHAnsi" w:hAnsiTheme="minorHAnsi"/>
          <w:sz w:val="22"/>
          <w:szCs w:val="22"/>
        </w:rPr>
        <w:t xml:space="preserve">All local laws apply. </w:t>
      </w:r>
      <w:r w:rsidRPr="0003391E">
        <w:rPr>
          <w:rFonts w:asciiTheme="minorHAnsi" w:hAnsiTheme="minorHAnsi"/>
          <w:snapToGrid w:val="0"/>
          <w:sz w:val="22"/>
          <w:szCs w:val="22"/>
        </w:rPr>
        <w:t xml:space="preserve">The decisions of Microsoft are final and binding </w:t>
      </w:r>
    </w:p>
    <w:p w14:paraId="5FDEA089" w14:textId="77777777" w:rsidR="00EA0833" w:rsidRPr="0003391E" w:rsidRDefault="00EA0833" w:rsidP="00EA0833">
      <w:pPr>
        <w:pStyle w:val="ListParagraph"/>
        <w:rPr>
          <w:rFonts w:asciiTheme="minorHAnsi" w:hAnsiTheme="minorHAnsi"/>
          <w:sz w:val="22"/>
          <w:szCs w:val="22"/>
        </w:rPr>
      </w:pPr>
    </w:p>
    <w:p w14:paraId="7AC19FF4" w14:textId="77777777" w:rsidR="00EA0833" w:rsidRPr="0003391E" w:rsidRDefault="00EA0833" w:rsidP="00EA0833">
      <w:pPr>
        <w:pStyle w:val="ListParagraph"/>
        <w:rPr>
          <w:rFonts w:asciiTheme="minorHAnsi" w:hAnsiTheme="minorHAnsi"/>
          <w:b/>
          <w:bCs/>
          <w:sz w:val="22"/>
          <w:szCs w:val="22"/>
        </w:rPr>
      </w:pPr>
      <w:r w:rsidRPr="0003391E">
        <w:rPr>
          <w:rFonts w:asciiTheme="minorHAnsi" w:hAnsiTheme="minorHAnsi"/>
          <w:snapToGrid w:val="0"/>
          <w:sz w:val="22"/>
          <w:szCs w:val="22"/>
        </w:rPr>
        <w:t xml:space="preserve">We reserve the right to cancel, change or suspend this Sweepstakes for any reason, including cheating, technology failure, catastrophe, war or any other unforeseen or unexpected event that affects the integrity of this Sweepstakes, whether human or mechanical. If the integrity of the Sweepstakes cannot be restored, we </w:t>
      </w:r>
      <w:r w:rsidRPr="0003391E">
        <w:rPr>
          <w:rFonts w:asciiTheme="minorHAnsi" w:hAnsiTheme="minorHAnsi"/>
          <w:snapToGrid w:val="0"/>
          <w:sz w:val="22"/>
          <w:szCs w:val="22"/>
        </w:rPr>
        <w:lastRenderedPageBreak/>
        <w:t>may select winners from among all eligible entries received before we had to cancel, change or suspend the Sweepstakes. Rules violators will be prosecuted to the full extent of the law and may be banned from participation in Microsoft Sweepstakes.</w:t>
      </w:r>
      <w:r w:rsidRPr="0003391E">
        <w:rPr>
          <w:snapToGrid w:val="0"/>
        </w:rPr>
        <w:t> </w:t>
      </w:r>
    </w:p>
    <w:p w14:paraId="71223AF7"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493D0227"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WINNERS LIST</w:t>
      </w:r>
    </w:p>
    <w:p w14:paraId="448865B7" w14:textId="77777777" w:rsidR="00EA0833" w:rsidRPr="0003391E" w:rsidRDefault="00EA0833" w:rsidP="00EA0833">
      <w:pPr>
        <w:pStyle w:val="ListParagraph"/>
        <w:autoSpaceDE w:val="0"/>
        <w:autoSpaceDN w:val="0"/>
        <w:adjustRightInd w:val="0"/>
        <w:rPr>
          <w:rFonts w:asciiTheme="minorHAnsi" w:hAnsiTheme="minorHAnsi" w:cs="Sans Serif"/>
          <w:b/>
          <w:color w:val="000000"/>
          <w:sz w:val="10"/>
          <w:szCs w:val="10"/>
        </w:rPr>
      </w:pPr>
    </w:p>
    <w:p w14:paraId="3FB2E543" w14:textId="216DAFB1" w:rsidR="00EA0833" w:rsidRPr="0003391E" w:rsidRDefault="00EA0833" w:rsidP="00EA0833">
      <w:pPr>
        <w:pStyle w:val="ListParagraph"/>
        <w:autoSpaceDE w:val="0"/>
        <w:autoSpaceDN w:val="0"/>
        <w:adjustRightInd w:val="0"/>
        <w:rPr>
          <w:rFonts w:asciiTheme="minorHAnsi" w:hAnsiTheme="minorHAnsi" w:cs="Sans Serif"/>
          <w:color w:val="000000"/>
          <w:sz w:val="22"/>
          <w:szCs w:val="22"/>
        </w:rPr>
      </w:pPr>
      <w:r w:rsidRPr="0003391E">
        <w:rPr>
          <w:rFonts w:asciiTheme="minorHAnsi" w:hAnsiTheme="minorHAnsi" w:cs="Sans Serif"/>
          <w:color w:val="000000"/>
          <w:sz w:val="22"/>
          <w:szCs w:val="22"/>
        </w:rPr>
        <w:t>Send email</w:t>
      </w:r>
      <w:r w:rsidR="006103F5">
        <w:rPr>
          <w:rFonts w:asciiTheme="minorHAnsi" w:hAnsiTheme="minorHAnsi" w:cs="Sans Serif"/>
          <w:color w:val="000000"/>
          <w:sz w:val="22"/>
          <w:szCs w:val="22"/>
        </w:rPr>
        <w:t xml:space="preserve"> to </w:t>
      </w:r>
      <w:bookmarkStart w:id="14" w:name="_Hlk523840554"/>
      <w:r w:rsidR="006555E5">
        <w:rPr>
          <w:rFonts w:asciiTheme="minorHAnsi" w:hAnsiTheme="minorHAnsi" w:cs="Sans Serif"/>
          <w:color w:val="000000"/>
          <w:sz w:val="22"/>
          <w:szCs w:val="22"/>
        </w:rPr>
        <w:t>justgar</w:t>
      </w:r>
      <w:r w:rsidRPr="0003391E">
        <w:rPr>
          <w:rFonts w:asciiTheme="minorHAnsi" w:hAnsiTheme="minorHAnsi" w:cs="Sans Serif"/>
          <w:color w:val="000000"/>
          <w:sz w:val="22"/>
          <w:szCs w:val="22"/>
        </w:rPr>
        <w:t xml:space="preserve">@microsoft.com </w:t>
      </w:r>
      <w:bookmarkEnd w:id="14"/>
      <w:r w:rsidRPr="0003391E">
        <w:rPr>
          <w:rFonts w:asciiTheme="minorHAnsi" w:hAnsiTheme="minorHAnsi" w:cs="Sans Serif"/>
          <w:color w:val="000000"/>
          <w:sz w:val="22"/>
          <w:szCs w:val="22"/>
        </w:rPr>
        <w:t>with the subject line “</w:t>
      </w:r>
      <w:proofErr w:type="spellStart"/>
      <w:r w:rsidR="006555E5" w:rsidRPr="006555E5">
        <w:rPr>
          <w:rFonts w:asciiTheme="minorHAnsi" w:hAnsiTheme="minorHAnsi" w:cs="Arial"/>
          <w:bCs/>
          <w:sz w:val="22"/>
          <w:szCs w:val="22"/>
          <w:highlight w:val="yellow"/>
        </w:rPr>
        <w:t>HackMIT</w:t>
      </w:r>
      <w:proofErr w:type="spellEnd"/>
      <w:r w:rsidR="00431E2D" w:rsidRPr="006555E5">
        <w:rPr>
          <w:rFonts w:asciiTheme="minorHAnsi" w:hAnsiTheme="minorHAnsi" w:cs="Arial"/>
          <w:bCs/>
          <w:sz w:val="22"/>
          <w:szCs w:val="22"/>
          <w:highlight w:val="yellow"/>
        </w:rPr>
        <w:t xml:space="preserve"> </w:t>
      </w:r>
      <w:r w:rsidRPr="006555E5">
        <w:rPr>
          <w:rFonts w:asciiTheme="minorHAnsi" w:hAnsiTheme="minorHAnsi" w:cs="Sans Serif"/>
          <w:color w:val="000000"/>
          <w:sz w:val="22"/>
          <w:szCs w:val="22"/>
          <w:highlight w:val="yellow"/>
        </w:rPr>
        <w:t>winners</w:t>
      </w:r>
      <w:r w:rsidRPr="0003391E">
        <w:rPr>
          <w:rFonts w:asciiTheme="minorHAnsi" w:hAnsiTheme="minorHAnsi" w:cs="Sans Serif"/>
          <w:color w:val="000000"/>
          <w:sz w:val="22"/>
          <w:szCs w:val="22"/>
        </w:rPr>
        <w:t xml:space="preserve">” within 30 days of </w:t>
      </w:r>
      <w:r w:rsidR="006555E5" w:rsidRPr="006555E5">
        <w:rPr>
          <w:rFonts w:asciiTheme="minorHAnsi" w:hAnsiTheme="minorHAnsi" w:cs="Sans Serif"/>
          <w:color w:val="000000"/>
          <w:sz w:val="22"/>
          <w:szCs w:val="22"/>
          <w:highlight w:val="yellow"/>
        </w:rPr>
        <w:t>September 18</w:t>
      </w:r>
      <w:r w:rsidR="004D5075" w:rsidRPr="006555E5">
        <w:rPr>
          <w:rFonts w:asciiTheme="minorHAnsi" w:hAnsiTheme="minorHAnsi" w:cs="Sans Serif"/>
          <w:color w:val="000000"/>
          <w:sz w:val="22"/>
          <w:szCs w:val="22"/>
          <w:highlight w:val="yellow"/>
        </w:rPr>
        <w:t>, 2018</w:t>
      </w:r>
      <w:r w:rsidRPr="0003391E">
        <w:rPr>
          <w:rFonts w:asciiTheme="minorHAnsi" w:hAnsiTheme="minorHAnsi" w:cs="Sans Serif"/>
          <w:color w:val="000000"/>
          <w:sz w:val="22"/>
          <w:szCs w:val="22"/>
        </w:rPr>
        <w:t xml:space="preserve"> to receive a list of winners that received a prize worth $25.00 or more. </w:t>
      </w:r>
    </w:p>
    <w:p w14:paraId="4D1215A1"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49D4969B"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PRIVACY</w:t>
      </w:r>
    </w:p>
    <w:p w14:paraId="7BA29F55"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28C776B8" w14:textId="77777777" w:rsidR="00EA0833" w:rsidRPr="0003391E" w:rsidRDefault="00EA0833" w:rsidP="00EA0833">
      <w:pPr>
        <w:ind w:left="720"/>
        <w:rPr>
          <w:rFonts w:asciiTheme="minorHAnsi" w:hAnsiTheme="minorHAnsi" w:cstheme="minorHAnsi"/>
          <w:sz w:val="22"/>
          <w:szCs w:val="22"/>
        </w:rPr>
      </w:pPr>
      <w:r w:rsidRPr="0003391E">
        <w:rPr>
          <w:rFonts w:asciiTheme="minorHAnsi" w:hAnsiTheme="minorHAnsi" w:cstheme="minorHAnsi"/>
          <w:sz w:val="22"/>
          <w:szCs w:val="22"/>
        </w:rPr>
        <w:t xml:space="preserve">At Microsoft, we are committed to protecting your privacy. Microsoft uses the information you provide on this form to notify you of important information about our products, upgrades and enhancements, and to send you information about other Microsoft products and services. Microsoft will not share the information you provide with third parties without your permission except where necessary to complete the services or transactions you have requested, or as required by law. Microsoft is committed to protecting the security of your personal information. We use a variety of security technologies and procedures to help protect your personal information from unauthorized access, use, or disclosure. Your personal information is never shared outside the company without your permission, except under conditions explained above. </w:t>
      </w:r>
    </w:p>
    <w:p w14:paraId="0722279F" w14:textId="77777777" w:rsidR="00EA0833" w:rsidRPr="0003391E" w:rsidRDefault="00EA0833" w:rsidP="00EA0833">
      <w:pPr>
        <w:ind w:left="720"/>
        <w:rPr>
          <w:rFonts w:asciiTheme="minorHAnsi" w:hAnsiTheme="minorHAnsi" w:cstheme="minorHAnsi"/>
          <w:sz w:val="22"/>
          <w:szCs w:val="22"/>
        </w:rPr>
      </w:pPr>
    </w:p>
    <w:p w14:paraId="4456A9C5" w14:textId="77777777" w:rsidR="00EA0833" w:rsidRDefault="00EA0833" w:rsidP="00EA0833">
      <w:pPr>
        <w:ind w:left="720"/>
        <w:rPr>
          <w:rFonts w:asciiTheme="minorHAnsi" w:hAnsiTheme="minorHAnsi" w:cstheme="minorHAnsi"/>
          <w:sz w:val="22"/>
          <w:szCs w:val="22"/>
        </w:rPr>
      </w:pPr>
      <w:r w:rsidRPr="0003391E">
        <w:rPr>
          <w:rFonts w:asciiTheme="minorHAnsi" w:hAnsiTheme="minorHAnsi" w:cstheme="minorHAnsi"/>
          <w:sz w:val="22"/>
          <w:szCs w:val="22"/>
        </w:rPr>
        <w:t xml:space="preserve">If you believe that Microsoft has not adhered to this statement, please contact Microsoft by sending an email to  </w:t>
      </w:r>
      <w:hyperlink r:id="rId13" w:history="1">
        <w:r w:rsidRPr="0003391E">
          <w:rPr>
            <w:rStyle w:val="Hyperlink"/>
            <w:rFonts w:asciiTheme="minorHAnsi" w:hAnsiTheme="minorHAnsi" w:cstheme="minorHAnsi"/>
            <w:sz w:val="22"/>
            <w:szCs w:val="22"/>
          </w:rPr>
          <w:t>privrc@microsoft.com</w:t>
        </w:r>
      </w:hyperlink>
      <w:r w:rsidRPr="0003391E">
        <w:rPr>
          <w:rFonts w:asciiTheme="minorHAnsi" w:hAnsiTheme="minorHAnsi" w:cstheme="minorHAnsi"/>
          <w:sz w:val="22"/>
          <w:szCs w:val="22"/>
        </w:rPr>
        <w:t xml:space="preserve"> or postal mail to Microsoft Privacy Response Center, Microsoft Corporation, One Microsoft Way, Redmond, WA 98052.</w:t>
      </w:r>
    </w:p>
    <w:p w14:paraId="621CC24B" w14:textId="77777777" w:rsidR="00EA0833" w:rsidRDefault="00EA0833">
      <w:pPr>
        <w:rPr>
          <w:rFonts w:asciiTheme="minorHAnsi" w:hAnsiTheme="minorHAnsi"/>
          <w:b/>
          <w:sz w:val="22"/>
          <w:szCs w:val="22"/>
        </w:rPr>
      </w:pPr>
    </w:p>
    <w:sectPr w:rsidR="00EA08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6D4DB" w14:textId="77777777" w:rsidR="00AB1F92" w:rsidRDefault="00AB1F92">
      <w:r>
        <w:separator/>
      </w:r>
    </w:p>
  </w:endnote>
  <w:endnote w:type="continuationSeparator" w:id="0">
    <w:p w14:paraId="6A8AD1E1" w14:textId="77777777" w:rsidR="00AB1F92" w:rsidRDefault="00AB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91E6B" w14:textId="77777777" w:rsidR="00AB1F92" w:rsidRDefault="00AB1F92">
      <w:r>
        <w:separator/>
      </w:r>
    </w:p>
  </w:footnote>
  <w:footnote w:type="continuationSeparator" w:id="0">
    <w:p w14:paraId="3273D9D3" w14:textId="77777777" w:rsidR="00AB1F92" w:rsidRDefault="00AB1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C046F54"/>
    <w:lvl w:ilvl="0">
      <w:start w:val="1"/>
      <w:numFmt w:val="bullet"/>
      <w:pStyle w:val="ListBullet5"/>
      <w:lvlText w:val=""/>
      <w:lvlJc w:val="left"/>
      <w:pPr>
        <w:tabs>
          <w:tab w:val="num" w:pos="1530"/>
        </w:tabs>
        <w:ind w:left="1530" w:hanging="360"/>
      </w:pPr>
      <w:rPr>
        <w:rFonts w:ascii="Symbol" w:hAnsi="Symbol" w:hint="default"/>
        <w:color w:val="auto"/>
      </w:rPr>
    </w:lvl>
  </w:abstractNum>
  <w:abstractNum w:abstractNumId="1" w15:restartNumberingAfterBreak="0">
    <w:nsid w:val="010D7CB4"/>
    <w:multiLevelType w:val="hybridMultilevel"/>
    <w:tmpl w:val="5DF2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F4B33"/>
    <w:multiLevelType w:val="hybridMultilevel"/>
    <w:tmpl w:val="430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64B23"/>
    <w:multiLevelType w:val="hybridMultilevel"/>
    <w:tmpl w:val="7586159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5FF45AC"/>
    <w:multiLevelType w:val="hybridMultilevel"/>
    <w:tmpl w:val="4E9C378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70C0E9A"/>
    <w:multiLevelType w:val="hybridMultilevel"/>
    <w:tmpl w:val="140EAD6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9540840"/>
    <w:multiLevelType w:val="hybridMultilevel"/>
    <w:tmpl w:val="B4802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026365"/>
    <w:multiLevelType w:val="hybridMultilevel"/>
    <w:tmpl w:val="E026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51A04"/>
    <w:multiLevelType w:val="hybridMultilevel"/>
    <w:tmpl w:val="9C7CEE92"/>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684E33"/>
    <w:multiLevelType w:val="hybridMultilevel"/>
    <w:tmpl w:val="87D68B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DDD3A62"/>
    <w:multiLevelType w:val="hybridMultilevel"/>
    <w:tmpl w:val="2626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D0683"/>
    <w:multiLevelType w:val="hybridMultilevel"/>
    <w:tmpl w:val="9F88D330"/>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3032E94"/>
    <w:multiLevelType w:val="hybridMultilevel"/>
    <w:tmpl w:val="54E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0318F"/>
    <w:multiLevelType w:val="hybridMultilevel"/>
    <w:tmpl w:val="66D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B3C4B"/>
    <w:multiLevelType w:val="multilevel"/>
    <w:tmpl w:val="56743536"/>
    <w:lvl w:ilvl="0">
      <w:start w:val="1"/>
      <w:numFmt w:val="decimal"/>
      <w:pStyle w:val="Auto1"/>
      <w:lvlText w:val="%1."/>
      <w:lvlJc w:val="left"/>
      <w:pPr>
        <w:tabs>
          <w:tab w:val="num" w:pos="1440"/>
        </w:tabs>
        <w:ind w:left="0" w:firstLine="720"/>
      </w:pPr>
      <w:rPr>
        <w:rFonts w:ascii="Times New Roman" w:hAnsi="Times New Roman" w:hint="default"/>
        <w:b/>
        <w:i w:val="0"/>
        <w:sz w:val="24"/>
        <w:szCs w:val="24"/>
      </w:rPr>
    </w:lvl>
    <w:lvl w:ilvl="1">
      <w:start w:val="1"/>
      <w:numFmt w:val="lowerLetter"/>
      <w:pStyle w:val="Auto2"/>
      <w:lvlText w:val="%2."/>
      <w:lvlJc w:val="left"/>
      <w:pPr>
        <w:tabs>
          <w:tab w:val="num" w:pos="1800"/>
        </w:tabs>
        <w:ind w:left="0" w:firstLine="1440"/>
      </w:pPr>
      <w:rPr>
        <w:rFonts w:ascii="Times New Roman" w:hAnsi="Times New Roman" w:hint="default"/>
        <w:sz w:val="24"/>
      </w:rPr>
    </w:lvl>
    <w:lvl w:ilvl="2">
      <w:start w:val="1"/>
      <w:numFmt w:val="lowerRoman"/>
      <w:pStyle w:val="Auto3"/>
      <w:lvlText w:val="%3)"/>
      <w:lvlJc w:val="left"/>
      <w:pPr>
        <w:tabs>
          <w:tab w:val="num" w:pos="2880"/>
        </w:tabs>
        <w:ind w:left="0" w:firstLine="2160"/>
      </w:pPr>
      <w:rPr>
        <w:rFonts w:ascii="Times New Roman" w:hAnsi="Times New Roman" w:hint="default"/>
        <w:sz w:val="24"/>
      </w:rPr>
    </w:lvl>
    <w:lvl w:ilvl="3">
      <w:start w:val="1"/>
      <w:numFmt w:val="decimal"/>
      <w:lvlText w:val="(%4)"/>
      <w:lvlJc w:val="left"/>
      <w:pPr>
        <w:tabs>
          <w:tab w:val="num" w:pos="3240"/>
        </w:tabs>
        <w:ind w:left="0" w:firstLine="2880"/>
      </w:pPr>
      <w:rPr>
        <w:rFonts w:ascii="Times New Roman" w:hAnsi="Times New Roman" w:hint="default"/>
        <w:sz w:val="24"/>
      </w:rPr>
    </w:lvl>
    <w:lvl w:ilvl="4">
      <w:start w:val="1"/>
      <w:numFmt w:val="lowerLetter"/>
      <w:lvlText w:val="(%5)"/>
      <w:lvlJc w:val="left"/>
      <w:pPr>
        <w:tabs>
          <w:tab w:val="num" w:pos="3960"/>
        </w:tabs>
        <w:ind w:left="720" w:firstLine="2880"/>
      </w:pPr>
      <w:rPr>
        <w:rFonts w:ascii="Times New Roman" w:hAnsi="Times New Roman" w:hint="default"/>
        <w:sz w:val="24"/>
      </w:rPr>
    </w:lvl>
    <w:lvl w:ilvl="5">
      <w:start w:val="1"/>
      <w:numFmt w:val="lowerRoman"/>
      <w:lvlText w:val="(%6)"/>
      <w:lvlJc w:val="left"/>
      <w:pPr>
        <w:tabs>
          <w:tab w:val="num" w:pos="5040"/>
        </w:tabs>
        <w:ind w:left="720" w:firstLine="3600"/>
      </w:pPr>
      <w:rPr>
        <w:rFonts w:ascii="Times New Roman" w:hAnsi="Times New Roman" w:hint="default"/>
        <w:b w:val="0"/>
        <w:sz w:val="24"/>
        <w:u w:val="none"/>
      </w:rPr>
    </w:lvl>
    <w:lvl w:ilvl="6">
      <w:start w:val="1"/>
      <w:numFmt w:val="decimal"/>
      <w:lvlText w:val="%7."/>
      <w:lvlJc w:val="left"/>
      <w:pPr>
        <w:tabs>
          <w:tab w:val="num" w:pos="5760"/>
        </w:tabs>
        <w:ind w:left="1440" w:firstLine="3600"/>
      </w:pPr>
      <w:rPr>
        <w:rFonts w:ascii="Times New Roman" w:hAnsi="Times New Roman" w:hint="default"/>
        <w:b w:val="0"/>
        <w:sz w:val="24"/>
        <w:u w:val="none"/>
      </w:rPr>
    </w:lvl>
    <w:lvl w:ilvl="7">
      <w:start w:val="1"/>
      <w:numFmt w:val="lowerLetter"/>
      <w:lvlText w:val="%8."/>
      <w:lvlJc w:val="left"/>
      <w:pPr>
        <w:tabs>
          <w:tab w:val="num" w:pos="6480"/>
        </w:tabs>
        <w:ind w:left="1440" w:firstLine="4320"/>
      </w:pPr>
      <w:rPr>
        <w:rFonts w:ascii="Times New Roman" w:hAnsi="Times New Roman" w:hint="default"/>
        <w:b w:val="0"/>
        <w:sz w:val="24"/>
        <w:u w:val="none"/>
      </w:rPr>
    </w:lvl>
    <w:lvl w:ilvl="8">
      <w:start w:val="1"/>
      <w:numFmt w:val="lowerRoman"/>
      <w:lvlText w:val="%9."/>
      <w:lvlJc w:val="left"/>
      <w:pPr>
        <w:tabs>
          <w:tab w:val="num" w:pos="7200"/>
        </w:tabs>
        <w:ind w:left="1440" w:firstLine="5040"/>
      </w:pPr>
      <w:rPr>
        <w:rFonts w:ascii="Times New Roman" w:hAnsi="Times New Roman" w:hint="default"/>
        <w:b w:val="0"/>
        <w:sz w:val="24"/>
        <w:u w:val="none"/>
      </w:rPr>
    </w:lvl>
  </w:abstractNum>
  <w:abstractNum w:abstractNumId="15" w15:restartNumberingAfterBreak="0">
    <w:nsid w:val="3D760EE2"/>
    <w:multiLevelType w:val="hybridMultilevel"/>
    <w:tmpl w:val="3768D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0A828CB"/>
    <w:multiLevelType w:val="hybridMultilevel"/>
    <w:tmpl w:val="980687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96324E8"/>
    <w:multiLevelType w:val="hybridMultilevel"/>
    <w:tmpl w:val="27E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675D3"/>
    <w:multiLevelType w:val="hybridMultilevel"/>
    <w:tmpl w:val="ED02E41A"/>
    <w:lvl w:ilvl="0" w:tplc="04090001">
      <w:start w:val="1"/>
      <w:numFmt w:val="bullet"/>
      <w:lvlText w:val=""/>
      <w:lvlJc w:val="left"/>
      <w:pPr>
        <w:tabs>
          <w:tab w:val="num" w:pos="720"/>
        </w:tabs>
        <w:ind w:left="720" w:hanging="360"/>
      </w:pPr>
      <w:rPr>
        <w:rFonts w:ascii="Symbol" w:hAnsi="Symbol" w:hint="default"/>
        <w:color w:val="auto"/>
      </w:rPr>
    </w:lvl>
    <w:lvl w:ilvl="1" w:tplc="C248E542">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A90CA7"/>
    <w:multiLevelType w:val="hybridMultilevel"/>
    <w:tmpl w:val="66D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93591"/>
    <w:multiLevelType w:val="hybridMultilevel"/>
    <w:tmpl w:val="52340242"/>
    <w:lvl w:ilvl="0" w:tplc="0409000F">
      <w:start w:val="1"/>
      <w:numFmt w:val="decimal"/>
      <w:lvlText w:val="%1."/>
      <w:lvlJc w:val="left"/>
      <w:pPr>
        <w:tabs>
          <w:tab w:val="num" w:pos="720"/>
        </w:tabs>
        <w:ind w:left="720" w:hanging="360"/>
      </w:pPr>
      <w:rPr>
        <w:rFont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E601C50"/>
    <w:multiLevelType w:val="hybridMultilevel"/>
    <w:tmpl w:val="BAC8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43672"/>
    <w:multiLevelType w:val="hybridMultilevel"/>
    <w:tmpl w:val="0150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76A6F"/>
    <w:multiLevelType w:val="hybridMultilevel"/>
    <w:tmpl w:val="EC3C6890"/>
    <w:lvl w:ilvl="0" w:tplc="04090001">
      <w:start w:val="1"/>
      <w:numFmt w:val="bullet"/>
      <w:lvlText w:val=""/>
      <w:lvlJc w:val="left"/>
      <w:pPr>
        <w:tabs>
          <w:tab w:val="num" w:pos="1080"/>
        </w:tabs>
        <w:ind w:left="1080" w:hanging="72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0"/>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5"/>
  </w:num>
  <w:num w:numId="9">
    <w:abstractNumId w:val="8"/>
  </w:num>
  <w:num w:numId="10">
    <w:abstractNumId w:val="20"/>
  </w:num>
  <w:num w:numId="11">
    <w:abstractNumId w:val="3"/>
  </w:num>
  <w:num w:numId="12">
    <w:abstractNumId w:val="6"/>
  </w:num>
  <w:num w:numId="13">
    <w:abstractNumId w:val="2"/>
  </w:num>
  <w:num w:numId="14">
    <w:abstractNumId w:val="17"/>
  </w:num>
  <w:num w:numId="15">
    <w:abstractNumId w:val="21"/>
  </w:num>
  <w:num w:numId="16">
    <w:abstractNumId w:val="12"/>
  </w:num>
  <w:num w:numId="17">
    <w:abstractNumId w:val="23"/>
  </w:num>
  <w:num w:numId="18">
    <w:abstractNumId w:val="22"/>
  </w:num>
  <w:num w:numId="19">
    <w:abstractNumId w:val="7"/>
  </w:num>
  <w:num w:numId="20">
    <w:abstractNumId w:val="1"/>
  </w:num>
  <w:num w:numId="21">
    <w:abstractNumId w:val="16"/>
  </w:num>
  <w:num w:numId="22">
    <w:abstractNumId w:val="15"/>
  </w:num>
  <w:num w:numId="23">
    <w:abstractNumId w:val="18"/>
  </w:num>
  <w:num w:numId="24">
    <w:abstractNumId w:val="19"/>
  </w:num>
  <w:num w:numId="25">
    <w:abstractNumId w:val="13"/>
  </w:num>
  <w:num w:numId="26">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Peck (CELA)">
    <w15:presenceInfo w15:providerId="AD" w15:userId="S::emilyp@microsoft.com::dd8677fe-51c9-4cfd-b226-a629280e32fa"/>
  </w15:person>
  <w15:person w15:author="Justin Garrett">
    <w15:presenceInfo w15:providerId="AD" w15:userId="S::justgar@microsoft.com::e93682d7-3e72-4c19-935a-05ed4e94cc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11"/>
    <w:rsid w:val="00001D5D"/>
    <w:rsid w:val="00016078"/>
    <w:rsid w:val="00043FFF"/>
    <w:rsid w:val="000B0E66"/>
    <w:rsid w:val="001032DA"/>
    <w:rsid w:val="00103FD0"/>
    <w:rsid w:val="0013534C"/>
    <w:rsid w:val="00167F93"/>
    <w:rsid w:val="001F363F"/>
    <w:rsid w:val="00222D09"/>
    <w:rsid w:val="00227105"/>
    <w:rsid w:val="002450FF"/>
    <w:rsid w:val="00263B18"/>
    <w:rsid w:val="002666FA"/>
    <w:rsid w:val="002B40B3"/>
    <w:rsid w:val="00343E1D"/>
    <w:rsid w:val="00373B16"/>
    <w:rsid w:val="003E0733"/>
    <w:rsid w:val="00431E2D"/>
    <w:rsid w:val="00436C64"/>
    <w:rsid w:val="004D5075"/>
    <w:rsid w:val="0054783B"/>
    <w:rsid w:val="0057542D"/>
    <w:rsid w:val="00587CA6"/>
    <w:rsid w:val="005A359A"/>
    <w:rsid w:val="005E262E"/>
    <w:rsid w:val="0060770C"/>
    <w:rsid w:val="006103F5"/>
    <w:rsid w:val="006555E5"/>
    <w:rsid w:val="00682930"/>
    <w:rsid w:val="006A7B72"/>
    <w:rsid w:val="006C79F0"/>
    <w:rsid w:val="00732352"/>
    <w:rsid w:val="00747EB3"/>
    <w:rsid w:val="007831AA"/>
    <w:rsid w:val="0081630C"/>
    <w:rsid w:val="008576C8"/>
    <w:rsid w:val="00893658"/>
    <w:rsid w:val="008D7F64"/>
    <w:rsid w:val="008F77C2"/>
    <w:rsid w:val="0093181F"/>
    <w:rsid w:val="009E5DE1"/>
    <w:rsid w:val="00A71222"/>
    <w:rsid w:val="00A74F7E"/>
    <w:rsid w:val="00A82B11"/>
    <w:rsid w:val="00A84115"/>
    <w:rsid w:val="00AB1F92"/>
    <w:rsid w:val="00AE168C"/>
    <w:rsid w:val="00B3647C"/>
    <w:rsid w:val="00B42624"/>
    <w:rsid w:val="00B653D6"/>
    <w:rsid w:val="00C369F9"/>
    <w:rsid w:val="00C65FD2"/>
    <w:rsid w:val="00C70208"/>
    <w:rsid w:val="00C9146D"/>
    <w:rsid w:val="00CD0847"/>
    <w:rsid w:val="00D0378D"/>
    <w:rsid w:val="00D61FEF"/>
    <w:rsid w:val="00DA67F6"/>
    <w:rsid w:val="00DD17C0"/>
    <w:rsid w:val="00E9794D"/>
    <w:rsid w:val="00EA0833"/>
    <w:rsid w:val="00EA2E0D"/>
    <w:rsid w:val="00EF1397"/>
    <w:rsid w:val="00F76B19"/>
    <w:rsid w:val="00FF7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75F340"/>
  <w15:docId w15:val="{3AC2BA38-5EF0-4C18-A1A6-944B7DC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szCs w:val="16"/>
    </w:rPr>
  </w:style>
  <w:style w:type="paragraph" w:customStyle="1" w:styleId="Auto1">
    <w:name w:val="Auto 1"/>
    <w:basedOn w:val="Normal"/>
    <w:pPr>
      <w:numPr>
        <w:numId w:val="1"/>
      </w:numPr>
      <w:spacing w:before="240"/>
    </w:pPr>
    <w:rPr>
      <w:rFonts w:ascii="Times New Roman" w:hAnsi="Times New Roman"/>
      <w:sz w:val="24"/>
    </w:rPr>
  </w:style>
  <w:style w:type="paragraph" w:customStyle="1" w:styleId="Auto2">
    <w:name w:val="Auto 2"/>
    <w:basedOn w:val="Normal"/>
    <w:pPr>
      <w:numPr>
        <w:ilvl w:val="1"/>
        <w:numId w:val="1"/>
      </w:numPr>
      <w:tabs>
        <w:tab w:val="left" w:pos="2160"/>
      </w:tabs>
      <w:spacing w:before="240"/>
    </w:pPr>
    <w:rPr>
      <w:rFonts w:ascii="Times New Roman" w:hAnsi="Times New Roman"/>
      <w:sz w:val="24"/>
    </w:rPr>
  </w:style>
  <w:style w:type="paragraph" w:customStyle="1" w:styleId="Auto3">
    <w:name w:val="Auto 3"/>
    <w:basedOn w:val="Normal"/>
    <w:pPr>
      <w:numPr>
        <w:ilvl w:val="2"/>
        <w:numId w:val="1"/>
      </w:numPr>
      <w:spacing w:before="240"/>
    </w:pPr>
    <w:rPr>
      <w:rFonts w:ascii="Times New Roman" w:hAnsi="Times New Roman"/>
      <w:sz w:val="24"/>
    </w:rPr>
  </w:style>
  <w:style w:type="paragraph" w:customStyle="1" w:styleId="FlushLeft">
    <w:name w:val="Flush Left"/>
    <w:basedOn w:val="Normal"/>
    <w:link w:val="FlushLeftChar"/>
    <w:pPr>
      <w:spacing w:before="240"/>
    </w:pPr>
    <w:rPr>
      <w:rFonts w:ascii="Times New Roman" w:hAnsi="Times New Roman"/>
      <w:sz w:val="24"/>
    </w:rPr>
  </w:style>
  <w:style w:type="character" w:customStyle="1" w:styleId="FlushLeftChar">
    <w:name w:val="Flush Left Char"/>
    <w:basedOn w:val="DefaultParagraphFont"/>
    <w:link w:val="FlushLeft"/>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pPr>
    <w:rPr>
      <w:rFonts w:ascii="Times New Roman" w:hAnsi="Times New Roman"/>
      <w:sz w:val="24"/>
      <w:szCs w:val="24"/>
    </w:rPr>
  </w:style>
  <w:style w:type="paragraph" w:styleId="ListBullet5">
    <w:name w:val="List Bullet 5"/>
    <w:basedOn w:val="Normal"/>
    <w:pPr>
      <w:numPr>
        <w:numId w:val="2"/>
      </w:numPr>
    </w:pPr>
    <w:rPr>
      <w:rFonts w:cs="Arial"/>
      <w:b/>
      <w:sz w:val="22"/>
      <w:vertAlign w:val="superscript"/>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Arial" w:eastAsia="Times New Roman" w:hAnsi="Arial" w:cs="Times New Roman"/>
      <w:sz w:val="20"/>
      <w:szCs w:val="20"/>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Arial" w:eastAsia="Times New Roman" w:hAnsi="Arial" w:cs="Times New Roman"/>
      <w:sz w:val="20"/>
      <w:szCs w:val="20"/>
    </w:rPr>
  </w:style>
  <w:style w:type="character" w:styleId="Hyperlink">
    <w:name w:val="Hyperlink"/>
    <w:basedOn w:val="DefaultParagraphFont"/>
    <w:uiPriority w:val="99"/>
    <w:unhideWhenUsed/>
    <w:rPr>
      <w:color w:val="0000FF"/>
      <w:u w:val="single"/>
      <w:lang w:val="en-US"/>
    </w:rPr>
  </w:style>
  <w:style w:type="table" w:styleId="TableGrid">
    <w:name w:val="Table Grid"/>
    <w:basedOn w:val="TableNormal"/>
    <w:uiPriority w:val="99"/>
    <w:rPr>
      <w:rFonts w:eastAsiaTheme="minorEastAsia"/>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additionalinfo2">
    <w:name w:val="additionalinfo2"/>
    <w:basedOn w:val="DefaultParagraphFont"/>
    <w:rsid w:val="003E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624">
      <w:bodyDiv w:val="1"/>
      <w:marLeft w:val="0"/>
      <w:marRight w:val="0"/>
      <w:marTop w:val="0"/>
      <w:marBottom w:val="0"/>
      <w:divBdr>
        <w:top w:val="none" w:sz="0" w:space="0" w:color="auto"/>
        <w:left w:val="none" w:sz="0" w:space="0" w:color="auto"/>
        <w:bottom w:val="none" w:sz="0" w:space="0" w:color="auto"/>
        <w:right w:val="none" w:sz="0" w:space="0" w:color="auto"/>
      </w:divBdr>
    </w:div>
    <w:div w:id="28267101">
      <w:bodyDiv w:val="1"/>
      <w:marLeft w:val="0"/>
      <w:marRight w:val="0"/>
      <w:marTop w:val="0"/>
      <w:marBottom w:val="0"/>
      <w:divBdr>
        <w:top w:val="none" w:sz="0" w:space="0" w:color="auto"/>
        <w:left w:val="none" w:sz="0" w:space="0" w:color="auto"/>
        <w:bottom w:val="none" w:sz="0" w:space="0" w:color="auto"/>
        <w:right w:val="none" w:sz="0" w:space="0" w:color="auto"/>
      </w:divBdr>
    </w:div>
    <w:div w:id="35588636">
      <w:bodyDiv w:val="1"/>
      <w:marLeft w:val="0"/>
      <w:marRight w:val="0"/>
      <w:marTop w:val="0"/>
      <w:marBottom w:val="0"/>
      <w:divBdr>
        <w:top w:val="none" w:sz="0" w:space="0" w:color="auto"/>
        <w:left w:val="none" w:sz="0" w:space="0" w:color="auto"/>
        <w:bottom w:val="none" w:sz="0" w:space="0" w:color="auto"/>
        <w:right w:val="none" w:sz="0" w:space="0" w:color="auto"/>
      </w:divBdr>
    </w:div>
    <w:div w:id="89589195">
      <w:bodyDiv w:val="1"/>
      <w:marLeft w:val="0"/>
      <w:marRight w:val="0"/>
      <w:marTop w:val="0"/>
      <w:marBottom w:val="0"/>
      <w:divBdr>
        <w:top w:val="none" w:sz="0" w:space="0" w:color="auto"/>
        <w:left w:val="none" w:sz="0" w:space="0" w:color="auto"/>
        <w:bottom w:val="none" w:sz="0" w:space="0" w:color="auto"/>
        <w:right w:val="none" w:sz="0" w:space="0" w:color="auto"/>
      </w:divBdr>
    </w:div>
    <w:div w:id="146669674">
      <w:bodyDiv w:val="1"/>
      <w:marLeft w:val="0"/>
      <w:marRight w:val="0"/>
      <w:marTop w:val="0"/>
      <w:marBottom w:val="0"/>
      <w:divBdr>
        <w:top w:val="none" w:sz="0" w:space="0" w:color="auto"/>
        <w:left w:val="none" w:sz="0" w:space="0" w:color="auto"/>
        <w:bottom w:val="none" w:sz="0" w:space="0" w:color="auto"/>
        <w:right w:val="none" w:sz="0" w:space="0" w:color="auto"/>
      </w:divBdr>
    </w:div>
    <w:div w:id="157962410">
      <w:bodyDiv w:val="1"/>
      <w:marLeft w:val="0"/>
      <w:marRight w:val="0"/>
      <w:marTop w:val="0"/>
      <w:marBottom w:val="0"/>
      <w:divBdr>
        <w:top w:val="none" w:sz="0" w:space="0" w:color="auto"/>
        <w:left w:val="none" w:sz="0" w:space="0" w:color="auto"/>
        <w:bottom w:val="none" w:sz="0" w:space="0" w:color="auto"/>
        <w:right w:val="none" w:sz="0" w:space="0" w:color="auto"/>
      </w:divBdr>
    </w:div>
    <w:div w:id="218906072">
      <w:bodyDiv w:val="1"/>
      <w:marLeft w:val="0"/>
      <w:marRight w:val="0"/>
      <w:marTop w:val="0"/>
      <w:marBottom w:val="0"/>
      <w:divBdr>
        <w:top w:val="none" w:sz="0" w:space="0" w:color="auto"/>
        <w:left w:val="none" w:sz="0" w:space="0" w:color="auto"/>
        <w:bottom w:val="none" w:sz="0" w:space="0" w:color="auto"/>
        <w:right w:val="none" w:sz="0" w:space="0" w:color="auto"/>
      </w:divBdr>
    </w:div>
    <w:div w:id="307444955">
      <w:bodyDiv w:val="1"/>
      <w:marLeft w:val="0"/>
      <w:marRight w:val="0"/>
      <w:marTop w:val="0"/>
      <w:marBottom w:val="0"/>
      <w:divBdr>
        <w:top w:val="none" w:sz="0" w:space="0" w:color="auto"/>
        <w:left w:val="none" w:sz="0" w:space="0" w:color="auto"/>
        <w:bottom w:val="none" w:sz="0" w:space="0" w:color="auto"/>
        <w:right w:val="none" w:sz="0" w:space="0" w:color="auto"/>
      </w:divBdr>
    </w:div>
    <w:div w:id="343750706">
      <w:bodyDiv w:val="1"/>
      <w:marLeft w:val="0"/>
      <w:marRight w:val="0"/>
      <w:marTop w:val="0"/>
      <w:marBottom w:val="0"/>
      <w:divBdr>
        <w:top w:val="none" w:sz="0" w:space="0" w:color="auto"/>
        <w:left w:val="none" w:sz="0" w:space="0" w:color="auto"/>
        <w:bottom w:val="none" w:sz="0" w:space="0" w:color="auto"/>
        <w:right w:val="none" w:sz="0" w:space="0" w:color="auto"/>
      </w:divBdr>
      <w:divsChild>
        <w:div w:id="1557399724">
          <w:marLeft w:val="720"/>
          <w:marRight w:val="0"/>
          <w:marTop w:val="120"/>
          <w:marBottom w:val="0"/>
          <w:divBdr>
            <w:top w:val="none" w:sz="0" w:space="0" w:color="auto"/>
            <w:left w:val="none" w:sz="0" w:space="0" w:color="auto"/>
            <w:bottom w:val="none" w:sz="0" w:space="0" w:color="auto"/>
            <w:right w:val="none" w:sz="0" w:space="0" w:color="auto"/>
          </w:divBdr>
        </w:div>
        <w:div w:id="1059011536">
          <w:marLeft w:val="720"/>
          <w:marRight w:val="0"/>
          <w:marTop w:val="120"/>
          <w:marBottom w:val="0"/>
          <w:divBdr>
            <w:top w:val="none" w:sz="0" w:space="0" w:color="auto"/>
            <w:left w:val="none" w:sz="0" w:space="0" w:color="auto"/>
            <w:bottom w:val="none" w:sz="0" w:space="0" w:color="auto"/>
            <w:right w:val="none" w:sz="0" w:space="0" w:color="auto"/>
          </w:divBdr>
        </w:div>
        <w:div w:id="991451386">
          <w:marLeft w:val="720"/>
          <w:marRight w:val="0"/>
          <w:marTop w:val="120"/>
          <w:marBottom w:val="0"/>
          <w:divBdr>
            <w:top w:val="none" w:sz="0" w:space="0" w:color="auto"/>
            <w:left w:val="none" w:sz="0" w:space="0" w:color="auto"/>
            <w:bottom w:val="none" w:sz="0" w:space="0" w:color="auto"/>
            <w:right w:val="none" w:sz="0" w:space="0" w:color="auto"/>
          </w:divBdr>
        </w:div>
        <w:div w:id="283313204">
          <w:marLeft w:val="720"/>
          <w:marRight w:val="0"/>
          <w:marTop w:val="120"/>
          <w:marBottom w:val="0"/>
          <w:divBdr>
            <w:top w:val="none" w:sz="0" w:space="0" w:color="auto"/>
            <w:left w:val="none" w:sz="0" w:space="0" w:color="auto"/>
            <w:bottom w:val="none" w:sz="0" w:space="0" w:color="auto"/>
            <w:right w:val="none" w:sz="0" w:space="0" w:color="auto"/>
          </w:divBdr>
        </w:div>
        <w:div w:id="171187719">
          <w:marLeft w:val="720"/>
          <w:marRight w:val="0"/>
          <w:marTop w:val="120"/>
          <w:marBottom w:val="0"/>
          <w:divBdr>
            <w:top w:val="none" w:sz="0" w:space="0" w:color="auto"/>
            <w:left w:val="none" w:sz="0" w:space="0" w:color="auto"/>
            <w:bottom w:val="none" w:sz="0" w:space="0" w:color="auto"/>
            <w:right w:val="none" w:sz="0" w:space="0" w:color="auto"/>
          </w:divBdr>
        </w:div>
      </w:divsChild>
    </w:div>
    <w:div w:id="362752682">
      <w:bodyDiv w:val="1"/>
      <w:marLeft w:val="0"/>
      <w:marRight w:val="0"/>
      <w:marTop w:val="0"/>
      <w:marBottom w:val="0"/>
      <w:divBdr>
        <w:top w:val="none" w:sz="0" w:space="0" w:color="auto"/>
        <w:left w:val="none" w:sz="0" w:space="0" w:color="auto"/>
        <w:bottom w:val="none" w:sz="0" w:space="0" w:color="auto"/>
        <w:right w:val="none" w:sz="0" w:space="0" w:color="auto"/>
      </w:divBdr>
    </w:div>
    <w:div w:id="369650506">
      <w:bodyDiv w:val="1"/>
      <w:marLeft w:val="0"/>
      <w:marRight w:val="0"/>
      <w:marTop w:val="0"/>
      <w:marBottom w:val="0"/>
      <w:divBdr>
        <w:top w:val="none" w:sz="0" w:space="0" w:color="auto"/>
        <w:left w:val="none" w:sz="0" w:space="0" w:color="auto"/>
        <w:bottom w:val="none" w:sz="0" w:space="0" w:color="auto"/>
        <w:right w:val="none" w:sz="0" w:space="0" w:color="auto"/>
      </w:divBdr>
    </w:div>
    <w:div w:id="388697747">
      <w:bodyDiv w:val="1"/>
      <w:marLeft w:val="0"/>
      <w:marRight w:val="0"/>
      <w:marTop w:val="0"/>
      <w:marBottom w:val="0"/>
      <w:divBdr>
        <w:top w:val="none" w:sz="0" w:space="0" w:color="auto"/>
        <w:left w:val="none" w:sz="0" w:space="0" w:color="auto"/>
        <w:bottom w:val="none" w:sz="0" w:space="0" w:color="auto"/>
        <w:right w:val="none" w:sz="0" w:space="0" w:color="auto"/>
      </w:divBdr>
    </w:div>
    <w:div w:id="423113356">
      <w:bodyDiv w:val="1"/>
      <w:marLeft w:val="0"/>
      <w:marRight w:val="0"/>
      <w:marTop w:val="0"/>
      <w:marBottom w:val="0"/>
      <w:divBdr>
        <w:top w:val="none" w:sz="0" w:space="0" w:color="auto"/>
        <w:left w:val="none" w:sz="0" w:space="0" w:color="auto"/>
        <w:bottom w:val="none" w:sz="0" w:space="0" w:color="auto"/>
        <w:right w:val="none" w:sz="0" w:space="0" w:color="auto"/>
      </w:divBdr>
      <w:divsChild>
        <w:div w:id="40793828">
          <w:marLeft w:val="720"/>
          <w:marRight w:val="0"/>
          <w:marTop w:val="120"/>
          <w:marBottom w:val="0"/>
          <w:divBdr>
            <w:top w:val="none" w:sz="0" w:space="0" w:color="auto"/>
            <w:left w:val="none" w:sz="0" w:space="0" w:color="auto"/>
            <w:bottom w:val="none" w:sz="0" w:space="0" w:color="auto"/>
            <w:right w:val="none" w:sz="0" w:space="0" w:color="auto"/>
          </w:divBdr>
        </w:div>
        <w:div w:id="1417937621">
          <w:marLeft w:val="720"/>
          <w:marRight w:val="0"/>
          <w:marTop w:val="120"/>
          <w:marBottom w:val="0"/>
          <w:divBdr>
            <w:top w:val="none" w:sz="0" w:space="0" w:color="auto"/>
            <w:left w:val="none" w:sz="0" w:space="0" w:color="auto"/>
            <w:bottom w:val="none" w:sz="0" w:space="0" w:color="auto"/>
            <w:right w:val="none" w:sz="0" w:space="0" w:color="auto"/>
          </w:divBdr>
        </w:div>
        <w:div w:id="1468628544">
          <w:marLeft w:val="720"/>
          <w:marRight w:val="0"/>
          <w:marTop w:val="120"/>
          <w:marBottom w:val="0"/>
          <w:divBdr>
            <w:top w:val="none" w:sz="0" w:space="0" w:color="auto"/>
            <w:left w:val="none" w:sz="0" w:space="0" w:color="auto"/>
            <w:bottom w:val="none" w:sz="0" w:space="0" w:color="auto"/>
            <w:right w:val="none" w:sz="0" w:space="0" w:color="auto"/>
          </w:divBdr>
        </w:div>
        <w:div w:id="1117602140">
          <w:marLeft w:val="720"/>
          <w:marRight w:val="0"/>
          <w:marTop w:val="120"/>
          <w:marBottom w:val="0"/>
          <w:divBdr>
            <w:top w:val="none" w:sz="0" w:space="0" w:color="auto"/>
            <w:left w:val="none" w:sz="0" w:space="0" w:color="auto"/>
            <w:bottom w:val="none" w:sz="0" w:space="0" w:color="auto"/>
            <w:right w:val="none" w:sz="0" w:space="0" w:color="auto"/>
          </w:divBdr>
        </w:div>
        <w:div w:id="1770850612">
          <w:marLeft w:val="720"/>
          <w:marRight w:val="0"/>
          <w:marTop w:val="120"/>
          <w:marBottom w:val="0"/>
          <w:divBdr>
            <w:top w:val="none" w:sz="0" w:space="0" w:color="auto"/>
            <w:left w:val="none" w:sz="0" w:space="0" w:color="auto"/>
            <w:bottom w:val="none" w:sz="0" w:space="0" w:color="auto"/>
            <w:right w:val="none" w:sz="0" w:space="0" w:color="auto"/>
          </w:divBdr>
        </w:div>
      </w:divsChild>
    </w:div>
    <w:div w:id="467165288">
      <w:bodyDiv w:val="1"/>
      <w:marLeft w:val="0"/>
      <w:marRight w:val="0"/>
      <w:marTop w:val="0"/>
      <w:marBottom w:val="0"/>
      <w:divBdr>
        <w:top w:val="none" w:sz="0" w:space="0" w:color="auto"/>
        <w:left w:val="none" w:sz="0" w:space="0" w:color="auto"/>
        <w:bottom w:val="none" w:sz="0" w:space="0" w:color="auto"/>
        <w:right w:val="none" w:sz="0" w:space="0" w:color="auto"/>
      </w:divBdr>
    </w:div>
    <w:div w:id="468400858">
      <w:bodyDiv w:val="1"/>
      <w:marLeft w:val="0"/>
      <w:marRight w:val="0"/>
      <w:marTop w:val="0"/>
      <w:marBottom w:val="0"/>
      <w:divBdr>
        <w:top w:val="none" w:sz="0" w:space="0" w:color="auto"/>
        <w:left w:val="none" w:sz="0" w:space="0" w:color="auto"/>
        <w:bottom w:val="none" w:sz="0" w:space="0" w:color="auto"/>
        <w:right w:val="none" w:sz="0" w:space="0" w:color="auto"/>
      </w:divBdr>
    </w:div>
    <w:div w:id="547229343">
      <w:bodyDiv w:val="1"/>
      <w:marLeft w:val="0"/>
      <w:marRight w:val="0"/>
      <w:marTop w:val="0"/>
      <w:marBottom w:val="0"/>
      <w:divBdr>
        <w:top w:val="none" w:sz="0" w:space="0" w:color="auto"/>
        <w:left w:val="none" w:sz="0" w:space="0" w:color="auto"/>
        <w:bottom w:val="none" w:sz="0" w:space="0" w:color="auto"/>
        <w:right w:val="none" w:sz="0" w:space="0" w:color="auto"/>
      </w:divBdr>
    </w:div>
    <w:div w:id="549075695">
      <w:bodyDiv w:val="1"/>
      <w:marLeft w:val="0"/>
      <w:marRight w:val="0"/>
      <w:marTop w:val="0"/>
      <w:marBottom w:val="0"/>
      <w:divBdr>
        <w:top w:val="none" w:sz="0" w:space="0" w:color="auto"/>
        <w:left w:val="none" w:sz="0" w:space="0" w:color="auto"/>
        <w:bottom w:val="none" w:sz="0" w:space="0" w:color="auto"/>
        <w:right w:val="none" w:sz="0" w:space="0" w:color="auto"/>
      </w:divBdr>
    </w:div>
    <w:div w:id="572813345">
      <w:bodyDiv w:val="1"/>
      <w:marLeft w:val="0"/>
      <w:marRight w:val="0"/>
      <w:marTop w:val="0"/>
      <w:marBottom w:val="0"/>
      <w:divBdr>
        <w:top w:val="none" w:sz="0" w:space="0" w:color="auto"/>
        <w:left w:val="none" w:sz="0" w:space="0" w:color="auto"/>
        <w:bottom w:val="none" w:sz="0" w:space="0" w:color="auto"/>
        <w:right w:val="none" w:sz="0" w:space="0" w:color="auto"/>
      </w:divBdr>
    </w:div>
    <w:div w:id="608048257">
      <w:bodyDiv w:val="1"/>
      <w:marLeft w:val="0"/>
      <w:marRight w:val="0"/>
      <w:marTop w:val="0"/>
      <w:marBottom w:val="0"/>
      <w:divBdr>
        <w:top w:val="none" w:sz="0" w:space="0" w:color="auto"/>
        <w:left w:val="none" w:sz="0" w:space="0" w:color="auto"/>
        <w:bottom w:val="none" w:sz="0" w:space="0" w:color="auto"/>
        <w:right w:val="none" w:sz="0" w:space="0" w:color="auto"/>
      </w:divBdr>
    </w:div>
    <w:div w:id="659583452">
      <w:bodyDiv w:val="1"/>
      <w:marLeft w:val="0"/>
      <w:marRight w:val="0"/>
      <w:marTop w:val="0"/>
      <w:marBottom w:val="0"/>
      <w:divBdr>
        <w:top w:val="none" w:sz="0" w:space="0" w:color="auto"/>
        <w:left w:val="none" w:sz="0" w:space="0" w:color="auto"/>
        <w:bottom w:val="none" w:sz="0" w:space="0" w:color="auto"/>
        <w:right w:val="none" w:sz="0" w:space="0" w:color="auto"/>
      </w:divBdr>
    </w:div>
    <w:div w:id="672300957">
      <w:bodyDiv w:val="1"/>
      <w:marLeft w:val="0"/>
      <w:marRight w:val="0"/>
      <w:marTop w:val="0"/>
      <w:marBottom w:val="0"/>
      <w:divBdr>
        <w:top w:val="none" w:sz="0" w:space="0" w:color="auto"/>
        <w:left w:val="none" w:sz="0" w:space="0" w:color="auto"/>
        <w:bottom w:val="none" w:sz="0" w:space="0" w:color="auto"/>
        <w:right w:val="none" w:sz="0" w:space="0" w:color="auto"/>
      </w:divBdr>
    </w:div>
    <w:div w:id="687216782">
      <w:bodyDiv w:val="1"/>
      <w:marLeft w:val="0"/>
      <w:marRight w:val="0"/>
      <w:marTop w:val="0"/>
      <w:marBottom w:val="0"/>
      <w:divBdr>
        <w:top w:val="none" w:sz="0" w:space="0" w:color="auto"/>
        <w:left w:val="none" w:sz="0" w:space="0" w:color="auto"/>
        <w:bottom w:val="none" w:sz="0" w:space="0" w:color="auto"/>
        <w:right w:val="none" w:sz="0" w:space="0" w:color="auto"/>
      </w:divBdr>
    </w:div>
    <w:div w:id="846093866">
      <w:bodyDiv w:val="1"/>
      <w:marLeft w:val="0"/>
      <w:marRight w:val="0"/>
      <w:marTop w:val="0"/>
      <w:marBottom w:val="0"/>
      <w:divBdr>
        <w:top w:val="none" w:sz="0" w:space="0" w:color="auto"/>
        <w:left w:val="none" w:sz="0" w:space="0" w:color="auto"/>
        <w:bottom w:val="none" w:sz="0" w:space="0" w:color="auto"/>
        <w:right w:val="none" w:sz="0" w:space="0" w:color="auto"/>
      </w:divBdr>
    </w:div>
    <w:div w:id="859852864">
      <w:bodyDiv w:val="1"/>
      <w:marLeft w:val="0"/>
      <w:marRight w:val="0"/>
      <w:marTop w:val="0"/>
      <w:marBottom w:val="0"/>
      <w:divBdr>
        <w:top w:val="none" w:sz="0" w:space="0" w:color="auto"/>
        <w:left w:val="none" w:sz="0" w:space="0" w:color="auto"/>
        <w:bottom w:val="none" w:sz="0" w:space="0" w:color="auto"/>
        <w:right w:val="none" w:sz="0" w:space="0" w:color="auto"/>
      </w:divBdr>
    </w:div>
    <w:div w:id="868302765">
      <w:bodyDiv w:val="1"/>
      <w:marLeft w:val="0"/>
      <w:marRight w:val="0"/>
      <w:marTop w:val="0"/>
      <w:marBottom w:val="0"/>
      <w:divBdr>
        <w:top w:val="none" w:sz="0" w:space="0" w:color="auto"/>
        <w:left w:val="none" w:sz="0" w:space="0" w:color="auto"/>
        <w:bottom w:val="none" w:sz="0" w:space="0" w:color="auto"/>
        <w:right w:val="none" w:sz="0" w:space="0" w:color="auto"/>
      </w:divBdr>
    </w:div>
    <w:div w:id="874584982">
      <w:bodyDiv w:val="1"/>
      <w:marLeft w:val="0"/>
      <w:marRight w:val="0"/>
      <w:marTop w:val="0"/>
      <w:marBottom w:val="0"/>
      <w:divBdr>
        <w:top w:val="none" w:sz="0" w:space="0" w:color="auto"/>
        <w:left w:val="none" w:sz="0" w:space="0" w:color="auto"/>
        <w:bottom w:val="none" w:sz="0" w:space="0" w:color="auto"/>
        <w:right w:val="none" w:sz="0" w:space="0" w:color="auto"/>
      </w:divBdr>
    </w:div>
    <w:div w:id="877091033">
      <w:bodyDiv w:val="1"/>
      <w:marLeft w:val="0"/>
      <w:marRight w:val="0"/>
      <w:marTop w:val="0"/>
      <w:marBottom w:val="0"/>
      <w:divBdr>
        <w:top w:val="none" w:sz="0" w:space="0" w:color="auto"/>
        <w:left w:val="none" w:sz="0" w:space="0" w:color="auto"/>
        <w:bottom w:val="none" w:sz="0" w:space="0" w:color="auto"/>
        <w:right w:val="none" w:sz="0" w:space="0" w:color="auto"/>
      </w:divBdr>
    </w:div>
    <w:div w:id="1000423826">
      <w:bodyDiv w:val="1"/>
      <w:marLeft w:val="0"/>
      <w:marRight w:val="0"/>
      <w:marTop w:val="0"/>
      <w:marBottom w:val="0"/>
      <w:divBdr>
        <w:top w:val="none" w:sz="0" w:space="0" w:color="auto"/>
        <w:left w:val="none" w:sz="0" w:space="0" w:color="auto"/>
        <w:bottom w:val="none" w:sz="0" w:space="0" w:color="auto"/>
        <w:right w:val="none" w:sz="0" w:space="0" w:color="auto"/>
      </w:divBdr>
    </w:div>
    <w:div w:id="1036739208">
      <w:bodyDiv w:val="1"/>
      <w:marLeft w:val="0"/>
      <w:marRight w:val="0"/>
      <w:marTop w:val="0"/>
      <w:marBottom w:val="0"/>
      <w:divBdr>
        <w:top w:val="none" w:sz="0" w:space="0" w:color="auto"/>
        <w:left w:val="none" w:sz="0" w:space="0" w:color="auto"/>
        <w:bottom w:val="none" w:sz="0" w:space="0" w:color="auto"/>
        <w:right w:val="none" w:sz="0" w:space="0" w:color="auto"/>
      </w:divBdr>
    </w:div>
    <w:div w:id="1178886055">
      <w:bodyDiv w:val="1"/>
      <w:marLeft w:val="0"/>
      <w:marRight w:val="0"/>
      <w:marTop w:val="0"/>
      <w:marBottom w:val="0"/>
      <w:divBdr>
        <w:top w:val="none" w:sz="0" w:space="0" w:color="auto"/>
        <w:left w:val="none" w:sz="0" w:space="0" w:color="auto"/>
        <w:bottom w:val="none" w:sz="0" w:space="0" w:color="auto"/>
        <w:right w:val="none" w:sz="0" w:space="0" w:color="auto"/>
      </w:divBdr>
    </w:div>
    <w:div w:id="1185249084">
      <w:bodyDiv w:val="1"/>
      <w:marLeft w:val="0"/>
      <w:marRight w:val="0"/>
      <w:marTop w:val="0"/>
      <w:marBottom w:val="0"/>
      <w:divBdr>
        <w:top w:val="none" w:sz="0" w:space="0" w:color="auto"/>
        <w:left w:val="none" w:sz="0" w:space="0" w:color="auto"/>
        <w:bottom w:val="none" w:sz="0" w:space="0" w:color="auto"/>
        <w:right w:val="none" w:sz="0" w:space="0" w:color="auto"/>
      </w:divBdr>
    </w:div>
    <w:div w:id="1227834225">
      <w:bodyDiv w:val="1"/>
      <w:marLeft w:val="0"/>
      <w:marRight w:val="0"/>
      <w:marTop w:val="0"/>
      <w:marBottom w:val="0"/>
      <w:divBdr>
        <w:top w:val="none" w:sz="0" w:space="0" w:color="auto"/>
        <w:left w:val="none" w:sz="0" w:space="0" w:color="auto"/>
        <w:bottom w:val="none" w:sz="0" w:space="0" w:color="auto"/>
        <w:right w:val="none" w:sz="0" w:space="0" w:color="auto"/>
      </w:divBdr>
    </w:div>
    <w:div w:id="1234007553">
      <w:bodyDiv w:val="1"/>
      <w:marLeft w:val="0"/>
      <w:marRight w:val="0"/>
      <w:marTop w:val="0"/>
      <w:marBottom w:val="0"/>
      <w:divBdr>
        <w:top w:val="none" w:sz="0" w:space="0" w:color="auto"/>
        <w:left w:val="none" w:sz="0" w:space="0" w:color="auto"/>
        <w:bottom w:val="none" w:sz="0" w:space="0" w:color="auto"/>
        <w:right w:val="none" w:sz="0" w:space="0" w:color="auto"/>
      </w:divBdr>
    </w:div>
    <w:div w:id="1270971937">
      <w:bodyDiv w:val="1"/>
      <w:marLeft w:val="0"/>
      <w:marRight w:val="0"/>
      <w:marTop w:val="0"/>
      <w:marBottom w:val="0"/>
      <w:divBdr>
        <w:top w:val="none" w:sz="0" w:space="0" w:color="auto"/>
        <w:left w:val="none" w:sz="0" w:space="0" w:color="auto"/>
        <w:bottom w:val="none" w:sz="0" w:space="0" w:color="auto"/>
        <w:right w:val="none" w:sz="0" w:space="0" w:color="auto"/>
      </w:divBdr>
    </w:div>
    <w:div w:id="1379939791">
      <w:bodyDiv w:val="1"/>
      <w:marLeft w:val="0"/>
      <w:marRight w:val="0"/>
      <w:marTop w:val="0"/>
      <w:marBottom w:val="0"/>
      <w:divBdr>
        <w:top w:val="none" w:sz="0" w:space="0" w:color="auto"/>
        <w:left w:val="none" w:sz="0" w:space="0" w:color="auto"/>
        <w:bottom w:val="none" w:sz="0" w:space="0" w:color="auto"/>
        <w:right w:val="none" w:sz="0" w:space="0" w:color="auto"/>
      </w:divBdr>
    </w:div>
    <w:div w:id="1411805986">
      <w:bodyDiv w:val="1"/>
      <w:marLeft w:val="0"/>
      <w:marRight w:val="0"/>
      <w:marTop w:val="0"/>
      <w:marBottom w:val="0"/>
      <w:divBdr>
        <w:top w:val="none" w:sz="0" w:space="0" w:color="auto"/>
        <w:left w:val="none" w:sz="0" w:space="0" w:color="auto"/>
        <w:bottom w:val="none" w:sz="0" w:space="0" w:color="auto"/>
        <w:right w:val="none" w:sz="0" w:space="0" w:color="auto"/>
      </w:divBdr>
    </w:div>
    <w:div w:id="1428848176">
      <w:bodyDiv w:val="1"/>
      <w:marLeft w:val="0"/>
      <w:marRight w:val="0"/>
      <w:marTop w:val="0"/>
      <w:marBottom w:val="0"/>
      <w:divBdr>
        <w:top w:val="none" w:sz="0" w:space="0" w:color="auto"/>
        <w:left w:val="none" w:sz="0" w:space="0" w:color="auto"/>
        <w:bottom w:val="none" w:sz="0" w:space="0" w:color="auto"/>
        <w:right w:val="none" w:sz="0" w:space="0" w:color="auto"/>
      </w:divBdr>
    </w:div>
    <w:div w:id="1557467898">
      <w:bodyDiv w:val="1"/>
      <w:marLeft w:val="0"/>
      <w:marRight w:val="0"/>
      <w:marTop w:val="0"/>
      <w:marBottom w:val="0"/>
      <w:divBdr>
        <w:top w:val="none" w:sz="0" w:space="0" w:color="auto"/>
        <w:left w:val="none" w:sz="0" w:space="0" w:color="auto"/>
        <w:bottom w:val="none" w:sz="0" w:space="0" w:color="auto"/>
        <w:right w:val="none" w:sz="0" w:space="0" w:color="auto"/>
      </w:divBdr>
    </w:div>
    <w:div w:id="1679307848">
      <w:bodyDiv w:val="1"/>
      <w:marLeft w:val="0"/>
      <w:marRight w:val="0"/>
      <w:marTop w:val="0"/>
      <w:marBottom w:val="0"/>
      <w:divBdr>
        <w:top w:val="none" w:sz="0" w:space="0" w:color="auto"/>
        <w:left w:val="none" w:sz="0" w:space="0" w:color="auto"/>
        <w:bottom w:val="none" w:sz="0" w:space="0" w:color="auto"/>
        <w:right w:val="none" w:sz="0" w:space="0" w:color="auto"/>
      </w:divBdr>
    </w:div>
    <w:div w:id="1712144930">
      <w:bodyDiv w:val="1"/>
      <w:marLeft w:val="0"/>
      <w:marRight w:val="0"/>
      <w:marTop w:val="0"/>
      <w:marBottom w:val="0"/>
      <w:divBdr>
        <w:top w:val="none" w:sz="0" w:space="0" w:color="auto"/>
        <w:left w:val="none" w:sz="0" w:space="0" w:color="auto"/>
        <w:bottom w:val="none" w:sz="0" w:space="0" w:color="auto"/>
        <w:right w:val="none" w:sz="0" w:space="0" w:color="auto"/>
      </w:divBdr>
    </w:div>
    <w:div w:id="1719553995">
      <w:bodyDiv w:val="1"/>
      <w:marLeft w:val="0"/>
      <w:marRight w:val="0"/>
      <w:marTop w:val="0"/>
      <w:marBottom w:val="0"/>
      <w:divBdr>
        <w:top w:val="none" w:sz="0" w:space="0" w:color="auto"/>
        <w:left w:val="none" w:sz="0" w:space="0" w:color="auto"/>
        <w:bottom w:val="none" w:sz="0" w:space="0" w:color="auto"/>
        <w:right w:val="none" w:sz="0" w:space="0" w:color="auto"/>
      </w:divBdr>
    </w:div>
    <w:div w:id="1854876232">
      <w:bodyDiv w:val="1"/>
      <w:marLeft w:val="0"/>
      <w:marRight w:val="0"/>
      <w:marTop w:val="0"/>
      <w:marBottom w:val="0"/>
      <w:divBdr>
        <w:top w:val="none" w:sz="0" w:space="0" w:color="auto"/>
        <w:left w:val="none" w:sz="0" w:space="0" w:color="auto"/>
        <w:bottom w:val="none" w:sz="0" w:space="0" w:color="auto"/>
        <w:right w:val="none" w:sz="0" w:space="0" w:color="auto"/>
      </w:divBdr>
    </w:div>
    <w:div w:id="1884904482">
      <w:bodyDiv w:val="1"/>
      <w:marLeft w:val="0"/>
      <w:marRight w:val="0"/>
      <w:marTop w:val="0"/>
      <w:marBottom w:val="0"/>
      <w:divBdr>
        <w:top w:val="none" w:sz="0" w:space="0" w:color="auto"/>
        <w:left w:val="none" w:sz="0" w:space="0" w:color="auto"/>
        <w:bottom w:val="none" w:sz="0" w:space="0" w:color="auto"/>
        <w:right w:val="none" w:sz="0" w:space="0" w:color="auto"/>
      </w:divBdr>
    </w:div>
    <w:div w:id="1990280038">
      <w:bodyDiv w:val="1"/>
      <w:marLeft w:val="0"/>
      <w:marRight w:val="0"/>
      <w:marTop w:val="0"/>
      <w:marBottom w:val="0"/>
      <w:divBdr>
        <w:top w:val="none" w:sz="0" w:space="0" w:color="auto"/>
        <w:left w:val="none" w:sz="0" w:space="0" w:color="auto"/>
        <w:bottom w:val="none" w:sz="0" w:space="0" w:color="auto"/>
        <w:right w:val="none" w:sz="0" w:space="0" w:color="auto"/>
      </w:divBdr>
    </w:div>
    <w:div w:id="2037002364">
      <w:bodyDiv w:val="1"/>
      <w:marLeft w:val="0"/>
      <w:marRight w:val="0"/>
      <w:marTop w:val="0"/>
      <w:marBottom w:val="0"/>
      <w:divBdr>
        <w:top w:val="none" w:sz="0" w:space="0" w:color="auto"/>
        <w:left w:val="none" w:sz="0" w:space="0" w:color="auto"/>
        <w:bottom w:val="none" w:sz="0" w:space="0" w:color="auto"/>
        <w:right w:val="none" w:sz="0" w:space="0" w:color="auto"/>
      </w:divBdr>
    </w:div>
    <w:div w:id="2072272067">
      <w:bodyDiv w:val="1"/>
      <w:marLeft w:val="0"/>
      <w:marRight w:val="0"/>
      <w:marTop w:val="0"/>
      <w:marBottom w:val="0"/>
      <w:divBdr>
        <w:top w:val="none" w:sz="0" w:space="0" w:color="auto"/>
        <w:left w:val="none" w:sz="0" w:space="0" w:color="auto"/>
        <w:bottom w:val="none" w:sz="0" w:space="0" w:color="auto"/>
        <w:right w:val="none" w:sz="0" w:space="0" w:color="auto"/>
      </w:divBdr>
    </w:div>
    <w:div w:id="2104765683">
      <w:bodyDiv w:val="1"/>
      <w:marLeft w:val="0"/>
      <w:marRight w:val="0"/>
      <w:marTop w:val="0"/>
      <w:marBottom w:val="0"/>
      <w:divBdr>
        <w:top w:val="none" w:sz="0" w:space="0" w:color="auto"/>
        <w:left w:val="none" w:sz="0" w:space="0" w:color="auto"/>
        <w:bottom w:val="none" w:sz="0" w:space="0" w:color="auto"/>
        <w:right w:val="none" w:sz="0" w:space="0" w:color="auto"/>
      </w:divBdr>
    </w:div>
    <w:div w:id="2128035994">
      <w:bodyDiv w:val="1"/>
      <w:marLeft w:val="0"/>
      <w:marRight w:val="0"/>
      <w:marTop w:val="0"/>
      <w:marBottom w:val="0"/>
      <w:divBdr>
        <w:top w:val="none" w:sz="0" w:space="0" w:color="auto"/>
        <w:left w:val="none" w:sz="0" w:space="0" w:color="auto"/>
        <w:bottom w:val="none" w:sz="0" w:space="0" w:color="auto"/>
        <w:right w:val="none" w:sz="0" w:space="0" w:color="auto"/>
      </w:divBdr>
    </w:div>
    <w:div w:id="21426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privrc@microsoft.com"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ession xmlns="http://schemas.business-integrity.com/dealbuilder/2006/answers">
  <Variable Name="db_folder_image" Relevant="false">
    <Value>default</Value>
  </Variable>
  <Variable Name="db_folder_stylesheet" Relevant="false">
    <Value>default</Value>
  </Variable>
  <Variable Name="db_show_sure" Relevant="false">
    <Value>false</Value>
  </Variable>
  <Variable Name="db_show_defer" Relevant="false">
    <Value>false</Value>
  </Variable>
  <Variable Name="db_profile_reference" Relevant="false">
    <Value>Promotions User Profile</Value>
  </Variable>
  <Variable Name="db_profile_description" Known="false" Relevant="false"/>
  <Variable Name="__viewstategenerator" Relevant="false">
    <Value>8B67305E</Value>
  </Variable>
  <Variable Name="launchdivaction" Known="false" Relevant="false"/>
  <Variable Name="fullname">
    <Value>Kristin Naes</Value>
  </Variable>
  <Variable Name="alias">
    <Value>v-knaes</Value>
  </Variable>
  <Variable Name="ftestatus">
    <Value>true</Value>
  </Variable>
  <Variable Name="alternatecontact">
    <Value>Annie Bubinski</Value>
  </Variable>
  <Variable Name="businessgroup">
    <Value>DX Marketing</Value>
  </Variable>
  <Variable Name="promotiontype">
    <Value>Event Sweepstakes</Value>
  </Variable>
  <Variable Name="ruleseventname">
    <Value>Big Hack</Value>
  </Variable>
  <Variable Name="eventcost">
    <Value>false</Value>
  </Variable>
  <Variable Name="eventusresident">
    <Value>true</Value>
  </Variable>
  <Variable Name="eventage">
    <Value>16</Value>
  </Variable>
  <Variable Name="epstartdate">
    <Value>2016-04-08</Value>
  </Variable>
  <Variable Name="ependdate">
    <Value>2016-04-10</Value>
  </Variable>
  <Variable Name="eventmultipleppinfo">
    <Value>At the close of the event</Value>
  </Variable>
  <Variable Name="eventhte">
    <Value>Complete a survey/evaluation</Value>
  </Variable>
  <Variable Name="entrylimit">
    <Value>1</Value>
  </Variable>
  <Variable Name="singleepprizelevelinfo">
    <Value>1</Value>
  </Variable>
  <Variable Name="tickets">
    <Value>false</Value>
  </Variable>
  <Variable Name="prizepackage" RepeatContext="[1]">
    <Value>false</Value>
  </Variable>
  <Variable Name="definepl" RepeatContext="[1]">
    <Value>Grand Prize</Value>
  </Variable>
  <Variable Name="travelauto" RepeatContext="[1]">
    <Value>Other</Value>
  </Variable>
  <Variable Name="defineprizes" RepeatContext="[1]">
    <Value>Jambox</Value>
  </Variable>
  <Variable Name="arv" RepeatContext="[1]">
    <Value>199.99</Value>
  </Variable>
  <Variable Name="plqtyother" RepeatContext="[1]">
    <Value>2</Value>
  </Variable>
  <Variable Name="prizelimit">
    <Value>1</Value>
  </Variable>
  <Variable Name="eventnotify">
    <Value>Off-site</Value>
  </Variable>
  <Variable Name="winnerslist">
    <Value>Email</Value>
  </Variable>
  <Variable Name="wlemail">
    <Value>wrdxsupport</Value>
  </Variable>
  <Variable Name="privacyalias">
    <Value>wrdxsupport</Value>
  </Variable>
  <Parameter Name="db_alert_compulsory_stop">
    <Value>false</Value>
  </Parameter>
  <Parameter Name="db_alert_popup">
    <Value>false</Value>
  </Parameter>
  <Parameter Name="db_disable_when_unknown_compulsory">
    <Value>true</Value>
  </Parameter>
  <Parameter Name="db_disable_when_unknown_noncompulsory">
    <Value>true</Value>
  </Parameter>
  <Parameter Name="db_disabled">
    <Value>hidden</Value>
  </Parameter>
  <Parameter Name="db_display_all_comments">
    <Value>false</Value>
  </Parameter>
  <Parameter Name="db_enable_upward_dependency">
    <Value>false</Value>
  </Parameter>
  <Parameter Name="db_enforce_compulsory">
    <Value>true</Value>
  </Parameter>
  <Parameter Name="db_implied_alttext">
    <Value>...</Value>
  </Parameter>
  <Parameter Name="db_implied_boolean_layout">
    <Value>horizontal</Value>
  </Parameter>
  <Parameter Name="db_implied_buttonlist_layout">
    <Value>vertical</Value>
  </Parameter>
  <Parameter Name="db_implied_commit">
    <Value>false</Value>
  </Parameter>
  <Parameter Name="db_implied_defer">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markup_style">
    <Value>cbm</Value>
  </Parameter>
  <Parameter Name="db_output_notes">
    <Value>none</Value>
  </Parameter>
  <Parameter Name="db_output_smart_spacing">
    <Value>true</Value>
  </Parameter>
  <Parameter Name="db_output_span_brackets">
    <Value>[]</Value>
  </Parameter>
  <Parameter Name="db_output_update_fields">
    <Value>false</Value>
  </Parameter>
  <Parameter Name="db_show_comment">
    <Value>false</Value>
  </Parameter>
  <Parameter Name="db_show_committed">
    <Value>false</Value>
  </Parameter>
  <Parameter Name="db_show_committed_style">
    <Value/>
  </Parameter>
  <Parameter Name="db_show_guidance">
    <Value>true</Value>
  </Parameter>
  <Parameter Name="db_show_highlight">
    <Value>false</Value>
  </Parameter>
  <Parameter Name="db_show_irrelevant">
    <Value>false</Value>
  </Parameter>
  <Parameter Name="db_show_sort_buttons">
    <Value>false</Value>
  </Parameter>
  <Parameter Name="db_show_state">
    <Value>false</Value>
  </Parameter>
  <Parameter Name="db_show_status">
    <Value>false</Value>
  </Parameter>
  <Parameter Name="db_show_summary">
    <Value>disabled</Value>
  </Parameter>
  <Parameter Name="db_show_variables">
    <Value>all</Value>
  </Parameter>
  <Parameter Name="db_template_form">
    <Value>256003e6-b332-41af-8e66-f6d5c6b554dd</Value>
  </Parameter>
  <Parameter Name="db_template_reference">
    <Value>INITIALINTAKEFORM</Value>
  </Parameter>
  <Parameter Name="db_template_version">
    <Value>2015-10-12 21:11:45</Value>
  </Parameter>
  <Parameter Name="db_trace">
    <Value>false</Value>
  </Parameter>
  <Parameter Name="db_transaction_basedon_reference">
    <Value/>
  </Parameter>
  <Parameter Name="db_transaction_id">
    <Value>16372</Value>
  </Parameter>
  <Parameter Name="db_transient">
    <Value>true</Value>
  </Parameter>
  <Parameter Name="db_validate_popup">
    <Value>true</Value>
  </Parameter>
  <Parameter Name="db_visited_pages">
    <Value>1</Value>
    <Value>2</Value>
    <Value>5</Value>
    <Value>7</Value>
    <Value>8</Value>
    <Value>9</Value>
    <Value>11</Value>
    <Value>11</Value>
    <Value>11</Value>
    <Value>12</Value>
    <Value>14</Value>
    <Value>15</Value>
    <Value>17</Value>
  </Parameter>
</Sess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42429427FDE7448A8214BA078DB104" ma:contentTypeVersion="9" ma:contentTypeDescription="Create a new document." ma:contentTypeScope="" ma:versionID="585a839891136d72fccb8e6fb7d67674">
  <xsd:schema xmlns:xsd="http://www.w3.org/2001/XMLSchema" xmlns:xs="http://www.w3.org/2001/XMLSchema" xmlns:p="http://schemas.microsoft.com/office/2006/metadata/properties" xmlns:ns2="71e86426-1ada-4949-a1b5-bfa39cdce573" xmlns:ns3="ec745c49-1a57-4180-aacb-c8edb14de041" targetNamespace="http://schemas.microsoft.com/office/2006/metadata/properties" ma:root="true" ma:fieldsID="2f0ab179324b55d39908c8b2437f2364" ns2:_="" ns3:_="">
    <xsd:import namespace="71e86426-1ada-4949-a1b5-bfa39cdce573"/>
    <xsd:import namespace="ec745c49-1a57-4180-aacb-c8edb14de0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86426-1ada-4949-a1b5-bfa39cdce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45c49-1a57-4180-aacb-c8edb14de0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Dictionary xmlns="http://schemas.business-integrity.com/dealbuilder/2006/dictionary" SavedByVersion="3.6.18.0" MinimumVersion="3.6.4.0"/>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08A8-3C18-4306-B675-E0CB91F4AC35}">
  <ds:schemaRefs>
    <ds:schemaRef ds:uri="http://schemas.business-integrity.com/dealbuilder/2006/answers"/>
  </ds:schemaRefs>
</ds:datastoreItem>
</file>

<file path=customXml/itemProps2.xml><?xml version="1.0" encoding="utf-8"?>
<ds:datastoreItem xmlns:ds="http://schemas.openxmlformats.org/officeDocument/2006/customXml" ds:itemID="{A8BC4D82-F82C-4789-B971-42113F925A5F}">
  <ds:schemaRefs>
    <ds:schemaRef ds:uri="http://schemas.microsoft.com/sharepoint/v3/contenttype/forms"/>
  </ds:schemaRefs>
</ds:datastoreItem>
</file>

<file path=customXml/itemProps3.xml><?xml version="1.0" encoding="utf-8"?>
<ds:datastoreItem xmlns:ds="http://schemas.openxmlformats.org/officeDocument/2006/customXml" ds:itemID="{68C24735-BB85-4FC9-85DF-6C2828AE24E3}"/>
</file>

<file path=customXml/itemProps4.xml><?xml version="1.0" encoding="utf-8"?>
<ds:datastoreItem xmlns:ds="http://schemas.openxmlformats.org/officeDocument/2006/customXml" ds:itemID="{EFD1F2B7-E06B-48A9-95F6-C402A4F0CB2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2CF5C70E-4E9C-41E5-857E-542883376BFA}">
  <ds:schemaRefs>
    <ds:schemaRef ds:uri="http://schemas.business-integrity.com/dealbuilder/2006/dictionary"/>
  </ds:schemaRefs>
</ds:datastoreItem>
</file>

<file path=customXml/itemProps6.xml><?xml version="1.0" encoding="utf-8"?>
<ds:datastoreItem xmlns:ds="http://schemas.openxmlformats.org/officeDocument/2006/customXml" ds:itemID="{7BF43DB6-A965-4A6A-B855-BFA390BB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1552</Words>
  <Characters>8850</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DX Marketing Big Hack Event Sweepstakes - Official Rules</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 Marketing Big Hack Event Sweepstakes - Official Rules</dc:title>
  <dc:creator>Kristin Naes</dc:creator>
  <cp:lastModifiedBy>Justin Garrett</cp:lastModifiedBy>
  <cp:revision>2</cp:revision>
  <dcterms:created xsi:type="dcterms:W3CDTF">2018-09-11T00:16:00Z</dcterms:created>
  <dcterms:modified xsi:type="dcterms:W3CDTF">2018-09-11T00:16:00Z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0x0101003F42429427FDE7448A8214BA078DB104</vt:lpwstr>
  </property>
  <property fmtid="{D5CDD505-2E9C-101B-9397-08002B2CF9AE}" pid="3" name="Promo Type">
    <vt:lpwstr>Multi-Use</vt:lpwstr>
  </property>
  <property fmtid="{D5CDD505-2E9C-101B-9397-08002B2CF9AE}" pid="4" name="Doc Type">
    <vt:lpwstr>Assembly Template</vt:lpwstr>
  </property>
  <property fmtid="{D5CDD505-2E9C-101B-9397-08002B2CF9AE}" pid="5" name="Doc Status">
    <vt:lpwstr>Final</vt:lpwstr>
  </property>
  <property fmtid="{D5CDD505-2E9C-101B-9397-08002B2CF9AE}" pid="6" name="db_document_id">
    <vt:lpwstr>4839</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justgar@microsoft.com</vt:lpwstr>
  </property>
  <property fmtid="{D5CDD505-2E9C-101B-9397-08002B2CF9AE}" pid="10" name="MSIP_Label_f42aa342-8706-4288-bd11-ebb85995028c_SetDate">
    <vt:lpwstr>2018-09-04T22:48:31.0501592Z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